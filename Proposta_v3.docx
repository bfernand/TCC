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B92" w:rsidRDefault="007A61CC">
      <w:pPr>
        <w:pStyle w:val="Normal1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UNIVERSIDADE ESTADUAL DE MARINGÁ</w:t>
      </w:r>
    </w:p>
    <w:p w:rsidR="00F77B92" w:rsidRDefault="007A61CC">
      <w:pPr>
        <w:pStyle w:val="Normal1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BRUNO FERNANDES</w:t>
      </w:r>
    </w:p>
    <w:p w:rsidR="00F77B92" w:rsidRDefault="00F77B92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:rsidR="00F77B92" w:rsidRDefault="00F77B92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:rsidR="00F77B92" w:rsidRDefault="00F77B92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:rsidR="00F77B92" w:rsidRDefault="00F77B92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:rsidR="00F77B92" w:rsidRDefault="00F77B92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:rsidR="00F77B92" w:rsidRDefault="00F77B92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:rsidR="00F77B92" w:rsidRDefault="00F77B92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:rsidR="00F77B92" w:rsidRDefault="00F77B92">
      <w:pPr>
        <w:pStyle w:val="Normal1"/>
        <w:rPr>
          <w:rFonts w:ascii="Arial" w:hAnsi="Arial" w:cs="Arial"/>
          <w:sz w:val="28"/>
          <w:szCs w:val="28"/>
        </w:rPr>
      </w:pPr>
    </w:p>
    <w:p w:rsidR="00F77B92" w:rsidRDefault="00F77B92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:rsidR="00F77B92" w:rsidRDefault="00F77B92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:rsidR="00F77B92" w:rsidRDefault="007A61CC">
      <w:pPr>
        <w:pStyle w:val="Normal1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PROPOSTA DE PROJETO DE TCC 2015</w:t>
      </w:r>
    </w:p>
    <w:p w:rsidR="00F77B92" w:rsidRDefault="007A61CC">
      <w:pPr>
        <w:pStyle w:val="Normal1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ESTUDO DE COMO METODOLOGIAS ÁGEIS ATENDEM BOAS PRÁTICAS DE GERENCIAMENTO DE PROJETOS</w:t>
      </w:r>
    </w:p>
    <w:p w:rsidR="00F77B92" w:rsidRDefault="00F77B92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:rsidR="00F77B92" w:rsidRDefault="00F77B92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:rsidR="00F77B92" w:rsidRDefault="00F77B92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:rsidR="00F77B92" w:rsidRDefault="00F77B92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:rsidR="00F77B92" w:rsidRDefault="00F77B92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:rsidR="00F77B92" w:rsidRDefault="007A61CC">
      <w:pPr>
        <w:pStyle w:val="Normal1"/>
        <w:ind w:left="2268"/>
        <w:rPr>
          <w:rFonts w:ascii="Arial" w:hAnsi="Arial" w:cs="Arial"/>
        </w:rPr>
      </w:pPr>
      <w:r>
        <w:rPr>
          <w:rFonts w:ascii="Arial" w:hAnsi="Arial" w:cs="Arial"/>
        </w:rPr>
        <w:t>Pré-projeto apresentado na Disciplina de Trabalho de Conclusão de Curso como requisito básico para a apresentação do Trabalho de Conclusão de Curso do Curso de Informática.</w:t>
      </w:r>
    </w:p>
    <w:p w:rsidR="00F77B92" w:rsidRDefault="00F77B92">
      <w:pPr>
        <w:pStyle w:val="Normal1"/>
        <w:ind w:left="2268"/>
        <w:rPr>
          <w:rFonts w:ascii="Arial" w:hAnsi="Arial" w:cs="Arial"/>
        </w:rPr>
      </w:pPr>
    </w:p>
    <w:p w:rsidR="00F77B92" w:rsidRDefault="007A61CC">
      <w:pPr>
        <w:pStyle w:val="Normal1"/>
        <w:ind w:left="2268"/>
        <w:rPr>
          <w:rFonts w:ascii="Arial" w:hAnsi="Arial" w:cs="Arial"/>
          <w:b/>
        </w:rPr>
      </w:pPr>
      <w:r>
        <w:rPr>
          <w:rFonts w:ascii="Arial" w:hAnsi="Arial" w:cs="Arial"/>
          <w:b/>
        </w:rPr>
        <w:t>Orientador: Prof. Dr. Donizete Bruzarosco</w:t>
      </w:r>
    </w:p>
    <w:p w:rsidR="00F77B92" w:rsidRDefault="00F77B92">
      <w:pPr>
        <w:pStyle w:val="Normal1"/>
        <w:jc w:val="center"/>
        <w:rPr>
          <w:rFonts w:ascii="Arial" w:hAnsi="Arial" w:cs="Arial"/>
        </w:rPr>
      </w:pPr>
    </w:p>
    <w:p w:rsidR="00F77B92" w:rsidRDefault="00F77B92">
      <w:pPr>
        <w:pStyle w:val="Normal1"/>
        <w:jc w:val="center"/>
        <w:rPr>
          <w:rFonts w:ascii="Arial" w:hAnsi="Arial" w:cs="Arial"/>
        </w:rPr>
      </w:pPr>
    </w:p>
    <w:p w:rsidR="00F77B92" w:rsidRDefault="00F77B92">
      <w:pPr>
        <w:pStyle w:val="Normal1"/>
        <w:jc w:val="center"/>
        <w:rPr>
          <w:rFonts w:ascii="Arial" w:hAnsi="Arial" w:cs="Arial"/>
        </w:rPr>
      </w:pPr>
    </w:p>
    <w:p w:rsidR="00F77B92" w:rsidRDefault="00F77B92">
      <w:pPr>
        <w:pStyle w:val="Normal1"/>
        <w:jc w:val="center"/>
        <w:rPr>
          <w:rFonts w:ascii="Arial" w:hAnsi="Arial" w:cs="Arial"/>
        </w:rPr>
      </w:pPr>
    </w:p>
    <w:p w:rsidR="00F77B92" w:rsidRDefault="00F77B92">
      <w:pPr>
        <w:pStyle w:val="Normal1"/>
        <w:jc w:val="center"/>
        <w:rPr>
          <w:rFonts w:ascii="Arial" w:hAnsi="Arial" w:cs="Arial"/>
        </w:rPr>
      </w:pPr>
    </w:p>
    <w:p w:rsidR="00F77B92" w:rsidRDefault="00F77B92">
      <w:pPr>
        <w:pStyle w:val="Normal1"/>
        <w:jc w:val="center"/>
        <w:rPr>
          <w:rFonts w:ascii="Arial" w:hAnsi="Arial" w:cs="Arial"/>
        </w:rPr>
      </w:pPr>
    </w:p>
    <w:p w:rsidR="00F77B92" w:rsidRDefault="00F77B92">
      <w:pPr>
        <w:pStyle w:val="Normal1"/>
        <w:jc w:val="center"/>
        <w:rPr>
          <w:rFonts w:ascii="Arial" w:hAnsi="Arial" w:cs="Arial"/>
        </w:rPr>
      </w:pPr>
    </w:p>
    <w:p w:rsidR="00F77B92" w:rsidRDefault="00F77B92">
      <w:pPr>
        <w:pStyle w:val="Normal1"/>
        <w:jc w:val="center"/>
        <w:rPr>
          <w:rFonts w:ascii="Arial" w:hAnsi="Arial" w:cs="Arial"/>
        </w:rPr>
      </w:pPr>
    </w:p>
    <w:p w:rsidR="00F77B92" w:rsidRDefault="00F77B92">
      <w:pPr>
        <w:pStyle w:val="Normal1"/>
        <w:jc w:val="center"/>
        <w:rPr>
          <w:rFonts w:ascii="Arial" w:hAnsi="Arial" w:cs="Arial"/>
        </w:rPr>
      </w:pPr>
    </w:p>
    <w:p w:rsidR="00F77B92" w:rsidRDefault="00F77B92">
      <w:pPr>
        <w:pStyle w:val="Normal1"/>
        <w:jc w:val="center"/>
        <w:rPr>
          <w:rFonts w:ascii="Arial" w:hAnsi="Arial" w:cs="Arial"/>
        </w:rPr>
      </w:pPr>
    </w:p>
    <w:p w:rsidR="00F77B92" w:rsidRDefault="00F77B92">
      <w:pPr>
        <w:pStyle w:val="Normal1"/>
        <w:jc w:val="center"/>
        <w:rPr>
          <w:rFonts w:ascii="Arial" w:hAnsi="Arial" w:cs="Arial"/>
        </w:rPr>
      </w:pPr>
    </w:p>
    <w:p w:rsidR="00F77B92" w:rsidRDefault="00F77B92">
      <w:pPr>
        <w:pStyle w:val="Normal1"/>
        <w:jc w:val="center"/>
        <w:rPr>
          <w:rFonts w:ascii="Arial" w:hAnsi="Arial" w:cs="Arial"/>
        </w:rPr>
      </w:pPr>
    </w:p>
    <w:p w:rsidR="00F77B92" w:rsidRDefault="00F77B92">
      <w:pPr>
        <w:pStyle w:val="Normal1"/>
        <w:jc w:val="center"/>
        <w:rPr>
          <w:rFonts w:ascii="Arial" w:hAnsi="Arial" w:cs="Arial"/>
        </w:rPr>
      </w:pPr>
    </w:p>
    <w:p w:rsidR="00F77B92" w:rsidRDefault="00F77B92">
      <w:pPr>
        <w:pStyle w:val="Normal1"/>
        <w:jc w:val="center"/>
        <w:rPr>
          <w:rFonts w:ascii="Arial" w:hAnsi="Arial" w:cs="Arial"/>
        </w:rPr>
      </w:pPr>
    </w:p>
    <w:p w:rsidR="00F77B92" w:rsidRDefault="00F77B92">
      <w:pPr>
        <w:pStyle w:val="Normal1"/>
        <w:jc w:val="center"/>
        <w:rPr>
          <w:rFonts w:ascii="Arial" w:hAnsi="Arial" w:cs="Arial"/>
        </w:rPr>
      </w:pPr>
    </w:p>
    <w:p w:rsidR="00F77B92" w:rsidRDefault="00F77B92">
      <w:pPr>
        <w:pStyle w:val="Normal1"/>
        <w:jc w:val="center"/>
        <w:rPr>
          <w:rFonts w:ascii="Arial" w:hAnsi="Arial" w:cs="Arial"/>
        </w:rPr>
      </w:pPr>
    </w:p>
    <w:p w:rsidR="00F77B92" w:rsidRDefault="00F77B92">
      <w:pPr>
        <w:pStyle w:val="Normal1"/>
        <w:jc w:val="center"/>
        <w:rPr>
          <w:rFonts w:ascii="Arial" w:hAnsi="Arial" w:cs="Arial"/>
        </w:rPr>
      </w:pPr>
    </w:p>
    <w:p w:rsidR="00F77B92" w:rsidRDefault="00F77B92">
      <w:pPr>
        <w:pStyle w:val="Normal1"/>
        <w:jc w:val="center"/>
        <w:rPr>
          <w:rFonts w:ascii="Arial" w:hAnsi="Arial" w:cs="Arial"/>
        </w:rPr>
      </w:pPr>
    </w:p>
    <w:p w:rsidR="00F77B92" w:rsidRDefault="00F77B92">
      <w:pPr>
        <w:pStyle w:val="Normal1"/>
        <w:jc w:val="center"/>
        <w:rPr>
          <w:rFonts w:ascii="Arial" w:hAnsi="Arial" w:cs="Arial"/>
        </w:rPr>
      </w:pPr>
    </w:p>
    <w:p w:rsidR="00F77B92" w:rsidRDefault="007A61CC">
      <w:pPr>
        <w:pStyle w:val="Cabealho"/>
        <w:rPr>
          <w:rFonts w:ascii="Arial" w:hAnsi="Arial" w:cs="Arial"/>
        </w:rPr>
      </w:pPr>
      <w:r>
        <w:rPr>
          <w:rFonts w:ascii="Arial" w:hAnsi="Arial" w:cs="Arial"/>
        </w:rPr>
        <w:t>Maringá, 22 de maio de 2015</w:t>
      </w:r>
    </w:p>
    <w:p w:rsidR="00F77B92" w:rsidRDefault="00F77B92">
      <w:pPr>
        <w:rPr>
          <w:rFonts w:ascii="Arial" w:hAnsi="Arial" w:cs="Arial"/>
          <w:sz w:val="24"/>
          <w:szCs w:val="24"/>
          <w:lang w:eastAsia="zh-CN" w:bidi="hi-IN"/>
        </w:rPr>
      </w:pPr>
    </w:p>
    <w:p w:rsidR="00F77B92" w:rsidRDefault="007A61CC">
      <w:pPr>
        <w:pStyle w:val="Normal1"/>
        <w:pageBreakBefore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UNIVERSIDADE ESTADUAL DE MARINGÁ</w:t>
      </w:r>
    </w:p>
    <w:p w:rsidR="00F77B92" w:rsidRDefault="007A61CC">
      <w:pPr>
        <w:pStyle w:val="Normal1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BRUNO FERNANDES</w:t>
      </w:r>
    </w:p>
    <w:p w:rsidR="00F77B92" w:rsidRDefault="00F77B92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:rsidR="00F77B92" w:rsidRDefault="00F77B92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:rsidR="00F77B92" w:rsidRDefault="00F77B92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:rsidR="00F77B92" w:rsidRDefault="00F77B92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:rsidR="00F77B92" w:rsidRDefault="00F77B92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:rsidR="00F77B92" w:rsidRDefault="00F77B92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:rsidR="00F77B92" w:rsidRDefault="00F77B92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:rsidR="00F77B92" w:rsidRDefault="00F77B92">
      <w:pPr>
        <w:pStyle w:val="Normal1"/>
        <w:rPr>
          <w:rFonts w:ascii="Arial" w:hAnsi="Arial" w:cs="Arial"/>
          <w:sz w:val="28"/>
          <w:szCs w:val="28"/>
        </w:rPr>
      </w:pPr>
    </w:p>
    <w:p w:rsidR="00F77B92" w:rsidRDefault="00F77B92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:rsidR="00F77B92" w:rsidRDefault="00F77B92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:rsidR="00F77B92" w:rsidRDefault="007A61CC">
      <w:pPr>
        <w:pStyle w:val="Normal1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PROPOSTA DE PROJETO DE TCC 2015</w:t>
      </w:r>
    </w:p>
    <w:p w:rsidR="00F77B92" w:rsidRDefault="007A61CC">
      <w:pPr>
        <w:pStyle w:val="Normal1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ESTUDO DE COMO METODOLOGIAS ÁGEIS ATENDEM BOAS PRÁTICAS DE GERENCIAMENTO DE PROJETOS</w:t>
      </w:r>
    </w:p>
    <w:p w:rsidR="00F77B92" w:rsidRDefault="00F77B92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:rsidR="00F77B92" w:rsidRDefault="00F77B92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:rsidR="00F77B92" w:rsidRDefault="00F77B92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:rsidR="00F77B92" w:rsidRDefault="00F77B92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:rsidR="00F77B92" w:rsidRDefault="00F77B92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:rsidR="00F77B92" w:rsidRDefault="007A61CC">
      <w:pPr>
        <w:pStyle w:val="Normal1"/>
        <w:ind w:left="2268"/>
        <w:rPr>
          <w:rFonts w:ascii="Arial" w:hAnsi="Arial" w:cs="Arial"/>
        </w:rPr>
      </w:pPr>
      <w:r>
        <w:rPr>
          <w:rFonts w:ascii="Arial" w:hAnsi="Arial" w:cs="Arial"/>
        </w:rPr>
        <w:t>Proposta de projeto apresentado na Disciplina de Trabalho de Conclusão de Curso como requisito básico para a apresentação do Trabalho de Conclusão de Curso do Curso de Informática.</w:t>
      </w:r>
    </w:p>
    <w:p w:rsidR="00F77B92" w:rsidRDefault="00F77B92">
      <w:pPr>
        <w:pStyle w:val="Normal1"/>
        <w:ind w:left="2268"/>
        <w:rPr>
          <w:rFonts w:ascii="Arial" w:hAnsi="Arial" w:cs="Arial"/>
        </w:rPr>
      </w:pPr>
    </w:p>
    <w:p w:rsidR="00F77B92" w:rsidRDefault="007A61CC">
      <w:pPr>
        <w:pStyle w:val="Normal1"/>
        <w:ind w:left="2268"/>
        <w:rPr>
          <w:rFonts w:ascii="Arial" w:hAnsi="Arial" w:cs="Arial"/>
          <w:b/>
        </w:rPr>
      </w:pPr>
      <w:r>
        <w:rPr>
          <w:rFonts w:ascii="Arial" w:hAnsi="Arial" w:cs="Arial"/>
          <w:b/>
        </w:rPr>
        <w:t>Orientador: Prof. Dr. Donizete Bruzarosco</w:t>
      </w:r>
    </w:p>
    <w:p w:rsidR="00F77B92" w:rsidRDefault="007A61CC">
      <w:pPr>
        <w:pStyle w:val="Normal1"/>
        <w:ind w:left="2268"/>
        <w:rPr>
          <w:rFonts w:ascii="Arial" w:hAnsi="Arial" w:cs="Arial"/>
          <w:bCs/>
        </w:rPr>
      </w:pPr>
      <w:r>
        <w:rPr>
          <w:rFonts w:ascii="Arial" w:hAnsi="Arial" w:cs="Arial"/>
          <w:b/>
        </w:rPr>
        <w:t xml:space="preserve">Banca examinadora: </w:t>
      </w:r>
      <w:r>
        <w:rPr>
          <w:rFonts w:ascii="Arial" w:hAnsi="Arial" w:cs="Arial"/>
        </w:rPr>
        <w:t xml:space="preserve">Prof. Flávio Arnaldo Braga e Prof. </w:t>
      </w:r>
      <w:r>
        <w:rPr>
          <w:rFonts w:ascii="Arial" w:hAnsi="Arial" w:cs="Arial"/>
          <w:bCs/>
        </w:rPr>
        <w:t>Wagner Igarashi</w:t>
      </w:r>
    </w:p>
    <w:p w:rsidR="00F77B92" w:rsidRDefault="00F77B92">
      <w:pPr>
        <w:pStyle w:val="Normal1"/>
        <w:jc w:val="center"/>
        <w:rPr>
          <w:rFonts w:ascii="Arial" w:hAnsi="Arial" w:cs="Arial"/>
        </w:rPr>
      </w:pPr>
    </w:p>
    <w:p w:rsidR="00F77B92" w:rsidRDefault="00F77B92">
      <w:pPr>
        <w:pStyle w:val="Normal1"/>
        <w:jc w:val="center"/>
        <w:rPr>
          <w:rFonts w:ascii="Arial" w:hAnsi="Arial" w:cs="Arial"/>
        </w:rPr>
      </w:pPr>
    </w:p>
    <w:p w:rsidR="00F77B92" w:rsidRDefault="00F77B92">
      <w:pPr>
        <w:pStyle w:val="Normal1"/>
        <w:jc w:val="center"/>
        <w:rPr>
          <w:rFonts w:ascii="Arial" w:hAnsi="Arial" w:cs="Arial"/>
        </w:rPr>
      </w:pPr>
    </w:p>
    <w:p w:rsidR="00F77B92" w:rsidRDefault="00F77B92">
      <w:pPr>
        <w:pStyle w:val="Normal1"/>
        <w:jc w:val="center"/>
        <w:rPr>
          <w:rFonts w:ascii="Arial" w:hAnsi="Arial" w:cs="Arial"/>
        </w:rPr>
      </w:pPr>
    </w:p>
    <w:p w:rsidR="00F77B92" w:rsidRDefault="00F77B92">
      <w:pPr>
        <w:pStyle w:val="Normal1"/>
        <w:jc w:val="center"/>
        <w:rPr>
          <w:rFonts w:ascii="Arial" w:hAnsi="Arial" w:cs="Arial"/>
        </w:rPr>
      </w:pPr>
    </w:p>
    <w:p w:rsidR="00F77B92" w:rsidRDefault="00F77B92">
      <w:pPr>
        <w:pStyle w:val="Normal1"/>
        <w:jc w:val="center"/>
        <w:rPr>
          <w:rFonts w:ascii="Arial" w:hAnsi="Arial" w:cs="Arial"/>
        </w:rPr>
      </w:pPr>
    </w:p>
    <w:p w:rsidR="00F77B92" w:rsidRDefault="00F77B92">
      <w:pPr>
        <w:pStyle w:val="Normal1"/>
        <w:jc w:val="center"/>
        <w:rPr>
          <w:rFonts w:ascii="Arial" w:hAnsi="Arial" w:cs="Arial"/>
        </w:rPr>
      </w:pPr>
    </w:p>
    <w:p w:rsidR="00F77B92" w:rsidRDefault="00F77B92">
      <w:pPr>
        <w:pStyle w:val="Normal1"/>
        <w:jc w:val="center"/>
        <w:rPr>
          <w:rFonts w:ascii="Arial" w:hAnsi="Arial" w:cs="Arial"/>
        </w:rPr>
      </w:pPr>
    </w:p>
    <w:p w:rsidR="00F77B92" w:rsidRDefault="00F77B92">
      <w:pPr>
        <w:pStyle w:val="Normal1"/>
        <w:jc w:val="center"/>
        <w:rPr>
          <w:rFonts w:ascii="Arial" w:hAnsi="Arial" w:cs="Arial"/>
        </w:rPr>
      </w:pPr>
    </w:p>
    <w:p w:rsidR="00F77B92" w:rsidRDefault="00F77B92">
      <w:pPr>
        <w:pStyle w:val="Normal1"/>
        <w:jc w:val="center"/>
        <w:rPr>
          <w:rFonts w:ascii="Arial" w:hAnsi="Arial" w:cs="Arial"/>
        </w:rPr>
      </w:pPr>
    </w:p>
    <w:p w:rsidR="00F77B92" w:rsidRDefault="00F77B92">
      <w:pPr>
        <w:pStyle w:val="Normal1"/>
        <w:jc w:val="center"/>
        <w:rPr>
          <w:rFonts w:ascii="Arial" w:hAnsi="Arial" w:cs="Arial"/>
        </w:rPr>
      </w:pPr>
    </w:p>
    <w:p w:rsidR="00F77B92" w:rsidRDefault="00F77B92">
      <w:pPr>
        <w:pStyle w:val="Normal1"/>
        <w:jc w:val="center"/>
        <w:rPr>
          <w:rFonts w:ascii="Arial" w:hAnsi="Arial" w:cs="Arial"/>
        </w:rPr>
      </w:pPr>
    </w:p>
    <w:p w:rsidR="00F77B92" w:rsidRDefault="00F77B92">
      <w:pPr>
        <w:pStyle w:val="Normal1"/>
        <w:jc w:val="center"/>
        <w:rPr>
          <w:rFonts w:ascii="Arial" w:hAnsi="Arial" w:cs="Arial"/>
        </w:rPr>
      </w:pPr>
    </w:p>
    <w:p w:rsidR="00F77B92" w:rsidRDefault="00F77B92">
      <w:pPr>
        <w:pStyle w:val="Normal1"/>
        <w:jc w:val="center"/>
        <w:rPr>
          <w:rFonts w:ascii="Arial" w:hAnsi="Arial" w:cs="Arial"/>
        </w:rPr>
      </w:pPr>
    </w:p>
    <w:p w:rsidR="00F77B92" w:rsidRDefault="00F77B92">
      <w:pPr>
        <w:pStyle w:val="Normal1"/>
        <w:jc w:val="center"/>
        <w:rPr>
          <w:rFonts w:ascii="Arial" w:hAnsi="Arial" w:cs="Arial"/>
        </w:rPr>
      </w:pPr>
    </w:p>
    <w:p w:rsidR="00F77B92" w:rsidRDefault="00F77B92">
      <w:pPr>
        <w:pStyle w:val="Normal1"/>
        <w:jc w:val="center"/>
        <w:rPr>
          <w:rFonts w:ascii="Arial" w:hAnsi="Arial" w:cs="Arial"/>
        </w:rPr>
      </w:pPr>
    </w:p>
    <w:p w:rsidR="00F77B92" w:rsidRDefault="00F77B92">
      <w:pPr>
        <w:pStyle w:val="Normal1"/>
        <w:jc w:val="center"/>
        <w:rPr>
          <w:rFonts w:ascii="Arial" w:hAnsi="Arial" w:cs="Arial"/>
        </w:rPr>
      </w:pPr>
    </w:p>
    <w:p w:rsidR="00F77B92" w:rsidRDefault="00F77B92">
      <w:pPr>
        <w:pStyle w:val="Normal1"/>
        <w:jc w:val="center"/>
        <w:rPr>
          <w:rFonts w:ascii="Arial" w:hAnsi="Arial" w:cs="Arial"/>
        </w:rPr>
      </w:pPr>
    </w:p>
    <w:p w:rsidR="00F77B92" w:rsidRDefault="007A61CC">
      <w:pPr>
        <w:pStyle w:val="Cabealho"/>
        <w:rPr>
          <w:rFonts w:ascii="Arial" w:hAnsi="Arial" w:cs="Arial"/>
        </w:rPr>
        <w:sectPr w:rsidR="00F77B92">
          <w:headerReference w:type="default" r:id="rId8"/>
          <w:pgSz w:w="11906" w:h="16838"/>
          <w:pgMar w:top="1701" w:right="1134" w:bottom="1134" w:left="1701" w:header="709" w:footer="0" w:gutter="0"/>
          <w:cols w:space="720"/>
          <w:formProt w:val="0"/>
          <w:docGrid w:linePitch="360" w:charSpace="-2049"/>
        </w:sectPr>
      </w:pPr>
      <w:r>
        <w:rPr>
          <w:rFonts w:ascii="Arial" w:hAnsi="Arial" w:cs="Arial"/>
        </w:rPr>
        <w:t>Maringá, 22 de maio de 2015</w:t>
      </w:r>
    </w:p>
    <w:p w:rsidR="00F77B92" w:rsidRDefault="007A61CC">
      <w:pPr>
        <w:pStyle w:val="Ttulodosumrio"/>
        <w:jc w:val="center"/>
      </w:pPr>
      <w:r>
        <w:lastRenderedPageBreak/>
        <w:t>Sumário</w:t>
      </w:r>
    </w:p>
    <w:p w:rsidR="00F77B92" w:rsidRDefault="007D252A">
      <w:pPr>
        <w:pStyle w:val="Sumrio1"/>
        <w:tabs>
          <w:tab w:val="left" w:pos="440"/>
          <w:tab w:val="right" w:leader="dot" w:pos="9061"/>
        </w:tabs>
        <w:rPr>
          <w:rStyle w:val="Vnculodendice"/>
        </w:rPr>
      </w:pPr>
      <w:r w:rsidRPr="007D252A">
        <w:fldChar w:fldCharType="begin"/>
      </w:r>
      <w:r w:rsidR="007A61CC">
        <w:instrText>TOC</w:instrText>
      </w:r>
      <w:r w:rsidRPr="007D252A">
        <w:fldChar w:fldCharType="separate"/>
      </w:r>
      <w:hyperlink w:anchor="_Toc419137686">
        <w:r w:rsidR="007A61CC">
          <w:rPr>
            <w:rStyle w:val="Vnculodendice"/>
            <w:rFonts w:ascii="Arial" w:hAnsi="Arial" w:cs="Arial"/>
            <w:b/>
            <w:bCs/>
            <w:smallCaps/>
            <w:spacing w:val="5"/>
          </w:rPr>
          <w:t>1.</w:t>
        </w:r>
        <w:r w:rsidR="007A61CC">
          <w:rPr>
            <w:rStyle w:val="Vnculodendice"/>
            <w:lang w:eastAsia="pt-BR" w:bidi="ar-SA"/>
          </w:rPr>
          <w:tab/>
        </w:r>
        <w:r w:rsidR="007A61CC">
          <w:rPr>
            <w:rStyle w:val="Vnculodendice"/>
            <w:rFonts w:ascii="Arial" w:hAnsi="Arial" w:cs="Arial"/>
            <w:b/>
            <w:bCs/>
            <w:smallCaps/>
            <w:spacing w:val="5"/>
          </w:rPr>
          <w:t>INTRODUÇÃO</w:t>
        </w:r>
        <w:r w:rsidR="007A61CC">
          <w:rPr>
            <w:rStyle w:val="Vnculodendice"/>
          </w:rPr>
          <w:tab/>
          <w:t>2</w:t>
        </w:r>
      </w:hyperlink>
    </w:p>
    <w:p w:rsidR="00F77B92" w:rsidRDefault="007D252A">
      <w:pPr>
        <w:pStyle w:val="Sumrio1"/>
        <w:tabs>
          <w:tab w:val="left" w:pos="440"/>
          <w:tab w:val="right" w:leader="dot" w:pos="9061"/>
        </w:tabs>
        <w:rPr>
          <w:rStyle w:val="Vnculodendice"/>
        </w:rPr>
      </w:pPr>
      <w:hyperlink w:anchor="_Toc419137687">
        <w:r w:rsidR="007A61CC">
          <w:rPr>
            <w:rStyle w:val="Vnculodendice"/>
            <w:rFonts w:ascii="Arial" w:hAnsi="Arial" w:cs="Arial"/>
            <w:b/>
            <w:bCs/>
            <w:smallCaps/>
            <w:spacing w:val="5"/>
          </w:rPr>
          <w:t>2.</w:t>
        </w:r>
        <w:r w:rsidR="007A61CC">
          <w:rPr>
            <w:rStyle w:val="Vnculodendice"/>
            <w:lang w:eastAsia="pt-BR" w:bidi="ar-SA"/>
          </w:rPr>
          <w:tab/>
        </w:r>
        <w:r w:rsidR="007A61CC">
          <w:rPr>
            <w:rStyle w:val="Vnculodendice"/>
            <w:rFonts w:ascii="Arial" w:hAnsi="Arial" w:cs="Arial"/>
            <w:b/>
            <w:bCs/>
            <w:smallCaps/>
            <w:spacing w:val="5"/>
          </w:rPr>
          <w:t>REFERENCIAL TEÓRICO</w:t>
        </w:r>
        <w:r w:rsidR="007A61CC">
          <w:rPr>
            <w:rStyle w:val="Vnculodendice"/>
          </w:rPr>
          <w:tab/>
          <w:t>2</w:t>
        </w:r>
      </w:hyperlink>
    </w:p>
    <w:p w:rsidR="00F77B92" w:rsidRDefault="007D252A">
      <w:pPr>
        <w:pStyle w:val="Sumrio2"/>
        <w:tabs>
          <w:tab w:val="left" w:pos="880"/>
          <w:tab w:val="right" w:leader="dot" w:pos="9061"/>
        </w:tabs>
        <w:rPr>
          <w:rStyle w:val="Vnculodendice"/>
        </w:rPr>
      </w:pPr>
      <w:hyperlink w:anchor="_Toc419137688">
        <w:r w:rsidR="007A61CC">
          <w:rPr>
            <w:rStyle w:val="Vnculodendice"/>
            <w:rFonts w:ascii="Arial" w:hAnsi="Arial" w:cs="Arial"/>
          </w:rPr>
          <w:t>2.1.</w:t>
        </w:r>
        <w:r w:rsidR="007A61CC">
          <w:rPr>
            <w:rStyle w:val="Vnculodendice"/>
            <w:lang w:eastAsia="pt-BR" w:bidi="ar-SA"/>
          </w:rPr>
          <w:tab/>
        </w:r>
        <w:r w:rsidR="007A61CC">
          <w:rPr>
            <w:rStyle w:val="Vnculodendice"/>
            <w:rFonts w:ascii="Arial" w:hAnsi="Arial" w:cs="Arial"/>
          </w:rPr>
          <w:t>CONCEITOS DE GERÊNCIA DE PROJETOS DE SOFTWARE</w:t>
        </w:r>
        <w:r w:rsidR="007A61CC">
          <w:rPr>
            <w:rStyle w:val="Vnculodendice"/>
          </w:rPr>
          <w:tab/>
          <w:t>2</w:t>
        </w:r>
      </w:hyperlink>
    </w:p>
    <w:p w:rsidR="00F77B92" w:rsidRDefault="007D252A">
      <w:pPr>
        <w:pStyle w:val="Sumrio2"/>
        <w:tabs>
          <w:tab w:val="left" w:pos="880"/>
          <w:tab w:val="right" w:leader="dot" w:pos="9061"/>
        </w:tabs>
        <w:rPr>
          <w:rStyle w:val="Vnculodendice"/>
        </w:rPr>
      </w:pPr>
      <w:hyperlink w:anchor="_Toc419137689">
        <w:r w:rsidR="007A61CC">
          <w:rPr>
            <w:rStyle w:val="Vnculodendice"/>
            <w:rFonts w:ascii="Arial" w:hAnsi="Arial" w:cs="Arial"/>
          </w:rPr>
          <w:t>2.2.</w:t>
        </w:r>
        <w:r w:rsidR="007A61CC">
          <w:rPr>
            <w:rStyle w:val="Vnculodendice"/>
            <w:lang w:eastAsia="pt-BR" w:bidi="ar-SA"/>
          </w:rPr>
          <w:tab/>
        </w:r>
        <w:r w:rsidR="007A61CC">
          <w:rPr>
            <w:rStyle w:val="Vnculodendice"/>
            <w:rFonts w:ascii="Arial" w:hAnsi="Arial" w:cs="Arial"/>
          </w:rPr>
          <w:t>MÉTODOS ÁGEIS</w:t>
        </w:r>
        <w:r w:rsidR="007A61CC">
          <w:rPr>
            <w:rStyle w:val="Vnculodendice"/>
          </w:rPr>
          <w:tab/>
          <w:t>3</w:t>
        </w:r>
      </w:hyperlink>
    </w:p>
    <w:p w:rsidR="00F77B92" w:rsidRDefault="007D252A">
      <w:pPr>
        <w:pStyle w:val="Sumrio2"/>
        <w:tabs>
          <w:tab w:val="left" w:pos="880"/>
          <w:tab w:val="right" w:leader="dot" w:pos="9061"/>
        </w:tabs>
        <w:rPr>
          <w:rStyle w:val="Vnculodendice"/>
        </w:rPr>
      </w:pPr>
      <w:hyperlink w:anchor="_Toc419137690">
        <w:r w:rsidR="007A61CC">
          <w:rPr>
            <w:rStyle w:val="Vnculodendice"/>
            <w:rFonts w:ascii="Arial" w:hAnsi="Arial" w:cs="Arial"/>
          </w:rPr>
          <w:t>2.3.</w:t>
        </w:r>
        <w:r w:rsidR="007A61CC">
          <w:rPr>
            <w:rStyle w:val="Vnculodendice"/>
            <w:lang w:eastAsia="pt-BR" w:bidi="ar-SA"/>
          </w:rPr>
          <w:tab/>
        </w:r>
        <w:r w:rsidR="007A61CC">
          <w:rPr>
            <w:rStyle w:val="Vnculodendice"/>
            <w:rFonts w:ascii="Arial" w:hAnsi="Arial" w:cs="Arial"/>
          </w:rPr>
          <w:t>PMBOK</w:t>
        </w:r>
        <w:r w:rsidR="007A61CC">
          <w:rPr>
            <w:rStyle w:val="Vnculodendice"/>
          </w:rPr>
          <w:tab/>
          <w:t>3</w:t>
        </w:r>
      </w:hyperlink>
    </w:p>
    <w:p w:rsidR="00F77B92" w:rsidRDefault="007D252A">
      <w:pPr>
        <w:pStyle w:val="Sumrio1"/>
        <w:tabs>
          <w:tab w:val="left" w:pos="440"/>
          <w:tab w:val="right" w:leader="dot" w:pos="9061"/>
        </w:tabs>
        <w:rPr>
          <w:rStyle w:val="Vnculodendice"/>
        </w:rPr>
      </w:pPr>
      <w:hyperlink w:anchor="_Toc419137691">
        <w:r w:rsidR="007A61CC">
          <w:rPr>
            <w:rStyle w:val="Vnculodendice"/>
            <w:rFonts w:ascii="Arial" w:hAnsi="Arial" w:cs="Arial"/>
            <w:b/>
            <w:bCs/>
            <w:smallCaps/>
            <w:spacing w:val="5"/>
          </w:rPr>
          <w:t>3.</w:t>
        </w:r>
        <w:r w:rsidR="007A61CC">
          <w:rPr>
            <w:rStyle w:val="Vnculodendice"/>
            <w:lang w:eastAsia="pt-BR" w:bidi="ar-SA"/>
          </w:rPr>
          <w:tab/>
        </w:r>
        <w:r w:rsidR="007A61CC">
          <w:rPr>
            <w:rStyle w:val="Vnculodendice"/>
            <w:rFonts w:ascii="Arial" w:hAnsi="Arial" w:cs="Arial"/>
            <w:b/>
            <w:bCs/>
            <w:smallCaps/>
            <w:spacing w:val="5"/>
          </w:rPr>
          <w:t>MOTIVAÇÃO</w:t>
        </w:r>
        <w:r w:rsidR="007A61CC">
          <w:rPr>
            <w:rStyle w:val="Vnculodendice"/>
          </w:rPr>
          <w:tab/>
          <w:t>4</w:t>
        </w:r>
      </w:hyperlink>
    </w:p>
    <w:p w:rsidR="00F77B92" w:rsidRDefault="007D252A">
      <w:pPr>
        <w:pStyle w:val="Sumrio1"/>
        <w:tabs>
          <w:tab w:val="left" w:pos="440"/>
          <w:tab w:val="right" w:leader="dot" w:pos="9061"/>
        </w:tabs>
        <w:rPr>
          <w:rStyle w:val="Vnculodendice"/>
        </w:rPr>
      </w:pPr>
      <w:hyperlink w:anchor="_Toc419137692">
        <w:r w:rsidR="007A61CC">
          <w:rPr>
            <w:rStyle w:val="Vnculodendice"/>
            <w:rFonts w:ascii="Arial" w:hAnsi="Arial" w:cs="Arial"/>
            <w:b/>
            <w:bCs/>
            <w:smallCaps/>
            <w:spacing w:val="5"/>
          </w:rPr>
          <w:t>5.</w:t>
        </w:r>
        <w:r w:rsidR="007A61CC">
          <w:rPr>
            <w:rStyle w:val="Vnculodendice"/>
            <w:lang w:eastAsia="pt-BR" w:bidi="ar-SA"/>
          </w:rPr>
          <w:tab/>
        </w:r>
        <w:r w:rsidR="007A61CC">
          <w:rPr>
            <w:rStyle w:val="Vnculodendice"/>
            <w:rFonts w:ascii="Arial" w:hAnsi="Arial" w:cs="Arial"/>
            <w:b/>
            <w:bCs/>
            <w:smallCaps/>
            <w:spacing w:val="5"/>
          </w:rPr>
          <w:t>OBJETIVOS</w:t>
        </w:r>
        <w:r w:rsidR="007A61CC">
          <w:rPr>
            <w:rStyle w:val="Vnculodendice"/>
          </w:rPr>
          <w:tab/>
          <w:t>4</w:t>
        </w:r>
      </w:hyperlink>
    </w:p>
    <w:p w:rsidR="00F77B92" w:rsidRDefault="007D252A">
      <w:pPr>
        <w:pStyle w:val="Sumrio2"/>
        <w:tabs>
          <w:tab w:val="left" w:pos="880"/>
          <w:tab w:val="right" w:leader="dot" w:pos="9061"/>
        </w:tabs>
        <w:rPr>
          <w:rStyle w:val="Vnculodendice"/>
        </w:rPr>
      </w:pPr>
      <w:hyperlink w:anchor="_Toc419137695">
        <w:r w:rsidR="007A61CC">
          <w:rPr>
            <w:rStyle w:val="Vnculodendice"/>
            <w:rFonts w:ascii="Arial" w:hAnsi="Arial" w:cs="Arial"/>
          </w:rPr>
          <w:t>5.1.</w:t>
        </w:r>
        <w:r w:rsidR="007A61CC">
          <w:rPr>
            <w:rStyle w:val="Vnculodendice"/>
            <w:lang w:eastAsia="pt-BR" w:bidi="ar-SA"/>
          </w:rPr>
          <w:tab/>
        </w:r>
        <w:r w:rsidR="007A61CC">
          <w:rPr>
            <w:rStyle w:val="Vnculodendice"/>
            <w:rFonts w:ascii="Arial" w:hAnsi="Arial" w:cs="Arial"/>
          </w:rPr>
          <w:t>GERAL</w:t>
        </w:r>
        <w:r w:rsidR="007A61CC">
          <w:rPr>
            <w:rStyle w:val="Vnculodendice"/>
          </w:rPr>
          <w:tab/>
          <w:t>4</w:t>
        </w:r>
      </w:hyperlink>
    </w:p>
    <w:p w:rsidR="00F77B92" w:rsidRDefault="007D252A">
      <w:pPr>
        <w:pStyle w:val="Sumrio2"/>
        <w:tabs>
          <w:tab w:val="left" w:pos="880"/>
          <w:tab w:val="right" w:leader="dot" w:pos="9061"/>
        </w:tabs>
        <w:rPr>
          <w:rStyle w:val="Vnculodendice"/>
        </w:rPr>
      </w:pPr>
      <w:hyperlink w:anchor="_Toc419137696">
        <w:r w:rsidR="007A61CC">
          <w:rPr>
            <w:rStyle w:val="Vnculodendice"/>
            <w:rFonts w:ascii="Arial" w:hAnsi="Arial" w:cs="Arial"/>
          </w:rPr>
          <w:t>5.2.</w:t>
        </w:r>
        <w:r w:rsidR="007A61CC">
          <w:rPr>
            <w:rStyle w:val="Vnculodendice"/>
            <w:lang w:eastAsia="pt-BR" w:bidi="ar-SA"/>
          </w:rPr>
          <w:tab/>
        </w:r>
        <w:r w:rsidR="007A61CC">
          <w:rPr>
            <w:rStyle w:val="Vnculodendice"/>
            <w:rFonts w:ascii="Arial" w:hAnsi="Arial" w:cs="Arial"/>
          </w:rPr>
          <w:t>ESPECÍFICOS</w:t>
        </w:r>
        <w:r w:rsidR="007A61CC">
          <w:rPr>
            <w:rStyle w:val="Vnculodendice"/>
          </w:rPr>
          <w:tab/>
          <w:t>4</w:t>
        </w:r>
      </w:hyperlink>
    </w:p>
    <w:p w:rsidR="00F77B92" w:rsidRDefault="007D252A">
      <w:r>
        <w:fldChar w:fldCharType="end"/>
      </w:r>
    </w:p>
    <w:p w:rsidR="00F77B92" w:rsidRDefault="007A61CC">
      <w:pPr>
        <w:pStyle w:val="PargrafodaLista"/>
        <w:numPr>
          <w:ilvl w:val="0"/>
          <w:numId w:val="1"/>
        </w:numPr>
        <w:spacing w:line="360" w:lineRule="auto"/>
        <w:ind w:left="714"/>
        <w:jc w:val="both"/>
        <w:outlineLvl w:val="0"/>
        <w:rPr>
          <w:rStyle w:val="TtulodoLivro"/>
          <w:rFonts w:ascii="Arial" w:hAnsi="Arial" w:cs="Arial"/>
          <w:sz w:val="28"/>
          <w:szCs w:val="28"/>
        </w:rPr>
      </w:pPr>
      <w:bookmarkStart w:id="0" w:name="_Toc382588013"/>
      <w:bookmarkStart w:id="1" w:name="_Toc419137686"/>
      <w:bookmarkEnd w:id="0"/>
      <w:bookmarkEnd w:id="1"/>
      <w:commentRangeStart w:id="2"/>
      <w:r>
        <w:rPr>
          <w:rStyle w:val="TtulodoLivro"/>
          <w:rFonts w:ascii="Arial" w:hAnsi="Arial" w:cs="Arial"/>
          <w:sz w:val="28"/>
          <w:szCs w:val="28"/>
        </w:rPr>
        <w:t>INTRODUÇÃO</w:t>
      </w:r>
      <w:commentRangeEnd w:id="2"/>
      <w:r w:rsidR="00E84849">
        <w:rPr>
          <w:rStyle w:val="Refdecomentrio"/>
          <w:rFonts w:ascii="Calibri" w:hAnsi="Calibri" w:cs="Calibri"/>
          <w:lang w:eastAsia="en-US" w:bidi="ar-SA"/>
        </w:rPr>
        <w:commentReference w:id="2"/>
      </w:r>
    </w:p>
    <w:p w:rsidR="00F77B92" w:rsidRDefault="007A61CC">
      <w:pPr>
        <w:pStyle w:val="Normal1"/>
        <w:spacing w:before="120" w:after="120" w:line="360" w:lineRule="auto"/>
        <w:ind w:left="283" w:firstLine="709"/>
        <w:contextualSpacing/>
        <w:jc w:val="both"/>
        <w:rPr>
          <w:rFonts w:ascii="Arial" w:eastAsia="Times New Roman" w:hAnsi="Arial" w:cs="Arial"/>
          <w:szCs w:val="20"/>
          <w:lang w:eastAsia="pt-BR" w:bidi="ar-SA"/>
        </w:rPr>
      </w:pPr>
      <w:r>
        <w:rPr>
          <w:rFonts w:ascii="Arial" w:eastAsia="Times New Roman" w:hAnsi="Arial" w:cs="Arial"/>
          <w:szCs w:val="20"/>
          <w:lang w:eastAsia="pt-BR" w:bidi="ar-SA"/>
        </w:rPr>
        <w:t>Brooks (</w:t>
      </w:r>
      <w:ins w:id="3" w:author="Bruno Fernandes" w:date="2015-05-25T19:10:00Z">
        <w:r w:rsidR="00D639E8">
          <w:rPr>
            <w:rFonts w:ascii="Arial" w:eastAsia="Times New Roman" w:hAnsi="Arial" w:cs="Arial"/>
            <w:szCs w:val="20"/>
            <w:lang w:eastAsia="pt-BR" w:bidi="ar-SA"/>
          </w:rPr>
          <w:t xml:space="preserve">1975 </w:t>
        </w:r>
      </w:ins>
      <w:r>
        <w:rPr>
          <w:rFonts w:ascii="Arial" w:eastAsia="Times New Roman" w:hAnsi="Arial" w:cs="Arial"/>
          <w:szCs w:val="20"/>
          <w:lang w:eastAsia="pt-BR" w:bidi="ar-SA"/>
        </w:rPr>
        <w:t xml:space="preserve">apud </w:t>
      </w:r>
      <w:del w:id="4" w:author="Bruno Fernandes" w:date="2015-05-25T21:13:00Z">
        <w:r w:rsidDel="00C2306C">
          <w:rPr>
            <w:rFonts w:ascii="Arial" w:eastAsia="Times New Roman" w:hAnsi="Arial" w:cs="Arial"/>
            <w:szCs w:val="20"/>
            <w:lang w:eastAsia="pt-BR" w:bidi="ar-SA"/>
          </w:rPr>
          <w:delText>SUMMERVILLE</w:delText>
        </w:r>
      </w:del>
      <w:ins w:id="5" w:author="Bruno Fernandes" w:date="2015-05-25T21:13:00Z">
        <w:r w:rsidR="00C2306C">
          <w:rPr>
            <w:rFonts w:ascii="Arial" w:eastAsia="Times New Roman" w:hAnsi="Arial" w:cs="Arial"/>
            <w:szCs w:val="20"/>
            <w:lang w:eastAsia="pt-BR" w:bidi="ar-SA"/>
          </w:rPr>
          <w:t>SOMMERVILLE</w:t>
        </w:r>
      </w:ins>
      <w:r>
        <w:rPr>
          <w:rFonts w:ascii="Arial" w:eastAsia="Times New Roman" w:hAnsi="Arial" w:cs="Arial"/>
          <w:szCs w:val="20"/>
          <w:lang w:eastAsia="pt-BR" w:bidi="ar-SA"/>
        </w:rPr>
        <w:t xml:space="preserve">, </w:t>
      </w:r>
      <w:commentRangeStart w:id="6"/>
      <w:commentRangeStart w:id="7"/>
      <w:del w:id="8" w:author="Bruno Fernandes" w:date="2015-05-25T21:11:00Z">
        <w:r w:rsidDel="00C2306C">
          <w:rPr>
            <w:rFonts w:ascii="Arial" w:eastAsia="Times New Roman" w:hAnsi="Arial" w:cs="Arial"/>
            <w:szCs w:val="20"/>
            <w:lang w:eastAsia="pt-BR" w:bidi="ar-SA"/>
          </w:rPr>
          <w:delText>1975</w:delText>
        </w:r>
      </w:del>
      <w:ins w:id="9" w:author="Bruno Fernandes" w:date="2015-05-25T21:11:00Z">
        <w:r w:rsidR="00C2306C">
          <w:rPr>
            <w:rFonts w:ascii="Arial" w:eastAsia="Times New Roman" w:hAnsi="Arial" w:cs="Arial"/>
            <w:szCs w:val="20"/>
            <w:lang w:eastAsia="pt-BR" w:bidi="ar-SA"/>
          </w:rPr>
          <w:t>2003</w:t>
        </w:r>
      </w:ins>
      <w:r>
        <w:rPr>
          <w:rFonts w:ascii="Arial" w:eastAsia="Times New Roman" w:hAnsi="Arial" w:cs="Arial"/>
          <w:szCs w:val="20"/>
          <w:lang w:eastAsia="pt-BR" w:bidi="ar-SA"/>
        </w:rPr>
        <w:t>)</w:t>
      </w:r>
      <w:commentRangeEnd w:id="6"/>
      <w:r w:rsidR="000A3B34">
        <w:rPr>
          <w:rStyle w:val="Refdecomentrio"/>
          <w:rFonts w:ascii="Calibri" w:hAnsi="Calibri" w:cs="Calibri"/>
          <w:lang w:eastAsia="en-US" w:bidi="ar-SA"/>
        </w:rPr>
        <w:commentReference w:id="6"/>
      </w:r>
      <w:commentRangeEnd w:id="7"/>
      <w:r w:rsidR="00792F2D">
        <w:rPr>
          <w:rStyle w:val="Refdecomentrio"/>
          <w:rFonts w:ascii="Calibri" w:hAnsi="Calibri" w:cs="Calibri"/>
          <w:lang w:eastAsia="en-US" w:bidi="ar-SA"/>
        </w:rPr>
        <w:commentReference w:id="7"/>
      </w:r>
      <w:r>
        <w:rPr>
          <w:rFonts w:ascii="Arial" w:eastAsia="Times New Roman" w:hAnsi="Arial" w:cs="Arial"/>
          <w:szCs w:val="20"/>
          <w:lang w:eastAsia="pt-BR" w:bidi="ar-SA"/>
        </w:rPr>
        <w:t xml:space="preserve"> diz que o fracasso de muitos grandes projetos de software, na década de 60 e começo de 70, foi a primeira indicação das dificuldades de gerenciamento de software. O software era entregue com atraso, não era confiável, custava muitas vezes mais do que as estimativas iniciais previam e ainda, muitas vezes, apresentava características precárias de desempenho. Em </w:t>
      </w:r>
      <w:commentRangeStart w:id="10"/>
      <w:r>
        <w:rPr>
          <w:rFonts w:ascii="Arial" w:eastAsia="Times New Roman" w:hAnsi="Arial" w:cs="Arial"/>
          <w:szCs w:val="20"/>
          <w:lang w:eastAsia="pt-BR" w:bidi="ar-SA"/>
        </w:rPr>
        <w:t>1998</w:t>
      </w:r>
      <w:commentRangeEnd w:id="10"/>
      <w:r w:rsidR="00496952">
        <w:rPr>
          <w:rStyle w:val="Refdecomentrio"/>
          <w:rFonts w:ascii="Calibri" w:hAnsi="Calibri" w:cs="Calibri"/>
          <w:lang w:eastAsia="en-US" w:bidi="ar-SA"/>
        </w:rPr>
        <w:commentReference w:id="10"/>
      </w:r>
      <w:r>
        <w:rPr>
          <w:rFonts w:ascii="Arial" w:eastAsia="Times New Roman" w:hAnsi="Arial" w:cs="Arial"/>
          <w:szCs w:val="20"/>
          <w:lang w:eastAsia="pt-BR" w:bidi="ar-SA"/>
        </w:rPr>
        <w:t>, dados da indústria indicavam que 26% dos projetos de software falharam de imediato e 46% ultrapassavam os custos e os prazos (REEL</w:t>
      </w:r>
      <w:ins w:id="11" w:author="Bruno Fernandes" w:date="2015-05-25T21:20:00Z">
        <w:r w:rsidR="00C2306C">
          <w:rPr>
            <w:rFonts w:ascii="Arial" w:eastAsia="Times New Roman" w:hAnsi="Arial" w:cs="Arial"/>
            <w:szCs w:val="20"/>
            <w:lang w:eastAsia="pt-BR" w:bidi="ar-SA"/>
          </w:rPr>
          <w:t>, 1999</w:t>
        </w:r>
      </w:ins>
      <w:r>
        <w:rPr>
          <w:rFonts w:ascii="Arial" w:eastAsia="Times New Roman" w:hAnsi="Arial" w:cs="Arial"/>
          <w:szCs w:val="20"/>
          <w:lang w:eastAsia="pt-BR" w:bidi="ar-SA"/>
        </w:rPr>
        <w:t xml:space="preserve"> apud PRESSMAN, </w:t>
      </w:r>
      <w:commentRangeStart w:id="12"/>
      <w:commentRangeStart w:id="13"/>
      <w:del w:id="14" w:author="Bruno Fernandes" w:date="2015-05-25T21:20:00Z">
        <w:r w:rsidDel="00C2306C">
          <w:rPr>
            <w:rFonts w:ascii="Arial" w:eastAsia="Times New Roman" w:hAnsi="Arial" w:cs="Arial"/>
            <w:szCs w:val="20"/>
            <w:lang w:eastAsia="pt-BR" w:bidi="ar-SA"/>
          </w:rPr>
          <w:delText>1999</w:delText>
        </w:r>
      </w:del>
      <w:ins w:id="15" w:author="Bruno Fernandes" w:date="2015-05-25T21:20:00Z">
        <w:r w:rsidR="00C2306C">
          <w:rPr>
            <w:rFonts w:ascii="Arial" w:eastAsia="Times New Roman" w:hAnsi="Arial" w:cs="Arial"/>
            <w:szCs w:val="20"/>
            <w:lang w:eastAsia="pt-BR" w:bidi="ar-SA"/>
          </w:rPr>
          <w:t>2003</w:t>
        </w:r>
      </w:ins>
      <w:r>
        <w:rPr>
          <w:rFonts w:ascii="Arial" w:eastAsia="Times New Roman" w:hAnsi="Arial" w:cs="Arial"/>
          <w:szCs w:val="20"/>
          <w:lang w:eastAsia="pt-BR" w:bidi="ar-SA"/>
        </w:rPr>
        <w:t>,</w:t>
      </w:r>
      <w:commentRangeEnd w:id="12"/>
      <w:r w:rsidR="000A3B34">
        <w:rPr>
          <w:rStyle w:val="Refdecomentrio"/>
          <w:rFonts w:ascii="Calibri" w:hAnsi="Calibri" w:cs="Calibri"/>
          <w:lang w:eastAsia="en-US" w:bidi="ar-SA"/>
        </w:rPr>
        <w:commentReference w:id="12"/>
      </w:r>
      <w:commentRangeEnd w:id="13"/>
      <w:r w:rsidR="00C2306C">
        <w:rPr>
          <w:rStyle w:val="Refdecomentrio"/>
          <w:rFonts w:ascii="Calibri" w:hAnsi="Calibri" w:cs="Calibri"/>
          <w:lang w:eastAsia="en-US" w:bidi="ar-SA"/>
        </w:rPr>
        <w:commentReference w:id="13"/>
      </w:r>
      <w:r>
        <w:rPr>
          <w:rFonts w:ascii="Arial" w:eastAsia="Times New Roman" w:hAnsi="Arial" w:cs="Arial"/>
          <w:szCs w:val="20"/>
          <w:lang w:eastAsia="pt-BR" w:bidi="ar-SA"/>
        </w:rPr>
        <w:t xml:space="preserve"> p.484). Planejar e controlar projetos de software é a única forma conhecida de se gerir a complexidade deste (PRESSMAN, </w:t>
      </w:r>
      <w:commentRangeStart w:id="16"/>
      <w:commentRangeStart w:id="17"/>
      <w:r>
        <w:rPr>
          <w:rFonts w:ascii="Arial" w:eastAsia="Times New Roman" w:hAnsi="Arial" w:cs="Arial"/>
          <w:szCs w:val="20"/>
          <w:lang w:eastAsia="pt-BR" w:bidi="ar-SA"/>
        </w:rPr>
        <w:t>1999</w:t>
      </w:r>
      <w:commentRangeEnd w:id="16"/>
      <w:r w:rsidR="000A3B34">
        <w:rPr>
          <w:rStyle w:val="Refdecomentrio"/>
          <w:rFonts w:ascii="Calibri" w:hAnsi="Calibri" w:cs="Calibri"/>
          <w:lang w:eastAsia="en-US" w:bidi="ar-SA"/>
        </w:rPr>
        <w:commentReference w:id="16"/>
      </w:r>
      <w:commentRangeEnd w:id="17"/>
      <w:r w:rsidR="007B1CA1">
        <w:rPr>
          <w:rStyle w:val="Refdecomentrio"/>
          <w:rFonts w:ascii="Calibri" w:hAnsi="Calibri" w:cs="Calibri"/>
          <w:lang w:eastAsia="en-US" w:bidi="ar-SA"/>
        </w:rPr>
        <w:commentReference w:id="17"/>
      </w:r>
      <w:r>
        <w:rPr>
          <w:rFonts w:ascii="Arial" w:eastAsia="Times New Roman" w:hAnsi="Arial" w:cs="Arial"/>
          <w:szCs w:val="20"/>
          <w:lang w:eastAsia="pt-BR" w:bidi="ar-SA"/>
        </w:rPr>
        <w:t>, p.484).</w:t>
      </w:r>
    </w:p>
    <w:p w:rsidR="00F77B92" w:rsidRDefault="007A61CC">
      <w:pPr>
        <w:pStyle w:val="Normal1"/>
        <w:spacing w:before="120" w:after="120" w:line="360" w:lineRule="auto"/>
        <w:ind w:left="283" w:firstLine="709"/>
        <w:contextualSpacing/>
        <w:jc w:val="both"/>
        <w:rPr>
          <w:rFonts w:ascii="Arial" w:eastAsia="Times New Roman" w:hAnsi="Arial" w:cs="Arial"/>
          <w:lang w:eastAsia="pt-BR" w:bidi="ar-SA"/>
        </w:rPr>
      </w:pPr>
      <w:r>
        <w:rPr>
          <w:rFonts w:ascii="Arial" w:eastAsia="Times New Roman" w:hAnsi="Arial" w:cs="Arial"/>
          <w:lang w:eastAsia="pt-BR" w:bidi="ar-SA"/>
        </w:rPr>
        <w:t>O conhecido Relatório CHAOS define algumas características para projetos bem sucedidos, e são elas: projeto finalizado dentro do prazo, dentro do orçamento e contemplando todas as funcionalidades inicialmente especificadas (</w:t>
      </w:r>
      <w:commentRangeStart w:id="18"/>
      <w:commentRangeStart w:id="19"/>
      <w:r>
        <w:rPr>
          <w:rFonts w:ascii="Arial" w:eastAsia="Times New Roman" w:hAnsi="Arial" w:cs="Arial"/>
          <w:lang w:eastAsia="pt-BR" w:bidi="ar-SA"/>
        </w:rPr>
        <w:t>ChaosReport, The StandishGroup, 2013)</w:t>
      </w:r>
      <w:commentRangeEnd w:id="18"/>
      <w:r w:rsidR="000A3B34">
        <w:rPr>
          <w:rStyle w:val="Refdecomentrio"/>
          <w:rFonts w:ascii="Calibri" w:hAnsi="Calibri" w:cs="Calibri"/>
          <w:lang w:eastAsia="en-US" w:bidi="ar-SA"/>
        </w:rPr>
        <w:commentReference w:id="18"/>
      </w:r>
      <w:commentRangeEnd w:id="19"/>
      <w:r w:rsidR="007B1CA1">
        <w:rPr>
          <w:rStyle w:val="Refdecomentrio"/>
          <w:rFonts w:ascii="Calibri" w:hAnsi="Calibri" w:cs="Calibri"/>
          <w:lang w:eastAsia="en-US" w:bidi="ar-SA"/>
        </w:rPr>
        <w:commentReference w:id="19"/>
      </w:r>
      <w:r>
        <w:rPr>
          <w:rFonts w:ascii="Arial" w:eastAsia="Times New Roman" w:hAnsi="Arial" w:cs="Arial"/>
          <w:lang w:eastAsia="pt-BR" w:bidi="ar-SA"/>
        </w:rPr>
        <w:t xml:space="preserve">. </w:t>
      </w:r>
    </w:p>
    <w:p w:rsidR="00F77B92" w:rsidRDefault="007A61CC">
      <w:pPr>
        <w:pStyle w:val="Normal1"/>
        <w:spacing w:before="120" w:after="120" w:line="360" w:lineRule="auto"/>
        <w:ind w:left="284" w:firstLine="709"/>
        <w:contextualSpacing/>
        <w:jc w:val="both"/>
        <w:rPr>
          <w:rFonts w:ascii="Arial" w:eastAsia="Times New Roman" w:hAnsi="Arial" w:cs="Arial"/>
          <w:szCs w:val="20"/>
          <w:lang w:eastAsia="pt-BR" w:bidi="ar-SA"/>
        </w:rPr>
      </w:pPr>
      <w:r>
        <w:rPr>
          <w:rFonts w:ascii="Arial" w:eastAsia="Times New Roman" w:hAnsi="Arial" w:cs="Arial"/>
          <w:szCs w:val="20"/>
          <w:lang w:eastAsia="pt-BR" w:bidi="ar-SA"/>
        </w:rPr>
        <w:t>Neste contexto, a gerência de projetos se caracteriza como uma atividade fundamental para obtenção da qualidade do produto de software e do seu sucesso. O PMBOK é um conjunto de boas práticas de gerência de projetos consolidado e aceito internacionalmente</w:t>
      </w:r>
      <w:ins w:id="20" w:author="Donizete Buzarosco" w:date="2015-05-25T11:11:00Z">
        <w:r w:rsidR="008E2396">
          <w:rPr>
            <w:rFonts w:ascii="Arial" w:eastAsia="Times New Roman" w:hAnsi="Arial" w:cs="Arial"/>
            <w:szCs w:val="20"/>
            <w:lang w:eastAsia="pt-BR" w:bidi="ar-SA"/>
          </w:rPr>
          <w:t xml:space="preserve"> (citação</w:t>
        </w:r>
      </w:ins>
      <w:ins w:id="21" w:author="Donizete Buzarosco" w:date="2015-05-25T11:12:00Z">
        <w:r w:rsidR="008E2396">
          <w:rPr>
            <w:rFonts w:ascii="Arial" w:eastAsia="Times New Roman" w:hAnsi="Arial" w:cs="Arial"/>
            <w:szCs w:val="20"/>
            <w:lang w:eastAsia="pt-BR" w:bidi="ar-SA"/>
          </w:rPr>
          <w:t>)</w:t>
        </w:r>
      </w:ins>
      <w:r>
        <w:rPr>
          <w:rFonts w:ascii="Arial" w:eastAsia="Times New Roman" w:hAnsi="Arial" w:cs="Arial"/>
          <w:szCs w:val="20"/>
          <w:lang w:eastAsia="pt-BR" w:bidi="ar-SA"/>
        </w:rPr>
        <w:t>.</w:t>
      </w:r>
    </w:p>
    <w:p w:rsidR="00F77B92" w:rsidRDefault="007A61CC">
      <w:pPr>
        <w:pStyle w:val="Normal1"/>
        <w:spacing w:before="120" w:after="120" w:line="360" w:lineRule="auto"/>
        <w:ind w:left="283" w:firstLine="709"/>
        <w:contextualSpacing/>
        <w:jc w:val="both"/>
        <w:rPr>
          <w:rFonts w:ascii="Arial" w:eastAsia="Times New Roman" w:hAnsi="Arial" w:cs="Arial"/>
          <w:lang w:eastAsia="pt-BR" w:bidi="ar-SA"/>
        </w:rPr>
      </w:pPr>
      <w:r>
        <w:rPr>
          <w:rFonts w:ascii="Arial" w:eastAsia="Times New Roman" w:hAnsi="Arial" w:cs="Arial"/>
          <w:lang w:eastAsia="pt-BR" w:bidi="ar-SA"/>
        </w:rPr>
        <w:t xml:space="preserve">Porém, mesmo atendendo às características definidas pelo CHAOS – tempo, orçamento e escopo – um projeto ainda pode ser falho se não atender à intenção dos usuários ou não agregar valor ao cliente (NELSON apud </w:t>
      </w:r>
      <w:r>
        <w:rPr>
          <w:rFonts w:ascii="Arial" w:eastAsia="Times New Roman" w:hAnsi="Arial" w:cs="Arial"/>
          <w:lang w:eastAsia="pt-BR" w:bidi="ar-SA"/>
        </w:rPr>
        <w:lastRenderedPageBreak/>
        <w:t>PRIKLADNICKI, 2006), e por outro lado, ter sucesso mesmo não atendendo a prazos, mas agradando ao usuário. Por isto,</w:t>
      </w:r>
    </w:p>
    <w:p w:rsidR="00F77B92" w:rsidRDefault="00F77B92">
      <w:pPr>
        <w:pStyle w:val="Normal1"/>
        <w:spacing w:before="120" w:after="120" w:line="360" w:lineRule="auto"/>
        <w:ind w:left="283" w:firstLine="709"/>
        <w:contextualSpacing/>
        <w:jc w:val="both"/>
        <w:rPr>
          <w:rFonts w:ascii="Arial" w:eastAsia="Times New Roman" w:hAnsi="Arial" w:cs="Arial"/>
          <w:lang w:eastAsia="pt-BR" w:bidi="ar-SA"/>
        </w:rPr>
      </w:pPr>
      <w:commentRangeStart w:id="22"/>
      <w:commentRangeStart w:id="23"/>
    </w:p>
    <w:p w:rsidR="00F77B92" w:rsidRDefault="007A61CC">
      <w:pPr>
        <w:pStyle w:val="Normal1"/>
        <w:spacing w:before="120" w:after="120" w:line="360" w:lineRule="auto"/>
        <w:ind w:left="2268"/>
        <w:contextualSpacing/>
        <w:jc w:val="both"/>
        <w:rPr>
          <w:rFonts w:ascii="Arial" w:eastAsia="Times New Roman" w:hAnsi="Arial" w:cs="Arial"/>
          <w:sz w:val="20"/>
          <w:szCs w:val="20"/>
          <w:lang w:eastAsia="pt-BR" w:bidi="ar-SA"/>
        </w:rPr>
      </w:pPr>
      <w:r>
        <w:rPr>
          <w:rFonts w:ascii="Arial" w:eastAsia="Times New Roman" w:hAnsi="Arial" w:cs="Arial"/>
          <w:sz w:val="20"/>
          <w:szCs w:val="20"/>
          <w:lang w:eastAsia="pt-BR" w:bidi="ar-SA"/>
        </w:rPr>
        <w:t>Métodos Ágeis tem desempenhado um papel fundamental para o desenvolvimento de software moderno ao priorizar o valor que o projeto agrega e as interações entre as pessoas do que o cumprimento de prazos, custo ou atendimento ao escopo inicialmente definido (PRIKLADNICKI; WILLI; MILANI, 2014, p. xxi).</w:t>
      </w:r>
    </w:p>
    <w:commentRangeEnd w:id="22"/>
    <w:p w:rsidR="00F77B92" w:rsidRDefault="008E2396">
      <w:pPr>
        <w:pStyle w:val="Normal1"/>
        <w:spacing w:before="120" w:after="120" w:line="360" w:lineRule="auto"/>
        <w:ind w:left="2268"/>
        <w:contextualSpacing/>
        <w:jc w:val="both"/>
      </w:pPr>
      <w:r>
        <w:rPr>
          <w:rStyle w:val="Refdecomentrio"/>
          <w:rFonts w:ascii="Calibri" w:hAnsi="Calibri" w:cs="Calibri"/>
          <w:lang w:eastAsia="en-US" w:bidi="ar-SA"/>
        </w:rPr>
        <w:commentReference w:id="22"/>
      </w:r>
      <w:commentRangeEnd w:id="23"/>
      <w:r w:rsidR="00410313">
        <w:rPr>
          <w:rStyle w:val="Refdecomentrio"/>
          <w:rFonts w:ascii="Calibri" w:hAnsi="Calibri" w:cs="Calibri"/>
          <w:lang w:eastAsia="en-US" w:bidi="ar-SA"/>
        </w:rPr>
        <w:commentReference w:id="23"/>
      </w:r>
    </w:p>
    <w:p w:rsidR="00F77B92" w:rsidRDefault="007A61CC">
      <w:pPr>
        <w:pStyle w:val="Normal1"/>
        <w:spacing w:before="120" w:after="120" w:line="360" w:lineRule="auto"/>
        <w:ind w:left="284" w:firstLine="709"/>
        <w:contextualSpacing/>
        <w:jc w:val="both"/>
        <w:rPr>
          <w:rFonts w:ascii="Arial" w:eastAsia="Times New Roman" w:hAnsi="Arial" w:cs="Arial"/>
          <w:szCs w:val="20"/>
          <w:lang w:eastAsia="pt-BR" w:bidi="ar-SA"/>
        </w:rPr>
      </w:pPr>
      <w:bookmarkStart w:id="24" w:name="_Toc382588014"/>
      <w:bookmarkEnd w:id="24"/>
      <w:r>
        <w:rPr>
          <w:rFonts w:ascii="Arial" w:eastAsia="Times New Roman" w:hAnsi="Arial" w:cs="Arial"/>
          <w:szCs w:val="20"/>
          <w:lang w:eastAsia="pt-BR" w:bidi="ar-SA"/>
        </w:rPr>
        <w:t>Os métodos ágeis estão sendo largamente utilizados por desenvolvedores de software e se destacam por práticas simplificadas de desenvolvimento de software</w:t>
      </w:r>
      <w:ins w:id="25" w:author="Donizete Buzarosco" w:date="2015-05-25T11:21:00Z">
        <w:r w:rsidR="00E84849">
          <w:rPr>
            <w:rFonts w:ascii="Arial" w:eastAsia="Times New Roman" w:hAnsi="Arial" w:cs="Arial"/>
            <w:szCs w:val="20"/>
            <w:lang w:eastAsia="pt-BR" w:bidi="ar-SA"/>
          </w:rPr>
          <w:t xml:space="preserve"> (citação)</w:t>
        </w:r>
      </w:ins>
      <w:r>
        <w:rPr>
          <w:rFonts w:ascii="Arial" w:eastAsia="Times New Roman" w:hAnsi="Arial" w:cs="Arial"/>
          <w:szCs w:val="20"/>
          <w:lang w:eastAsia="pt-BR" w:bidi="ar-SA"/>
        </w:rPr>
        <w:t>. Porém, surge a questão, se suas orientações para a gerência de projetos atendem as boas práticas indicadas pelo PMBOK.</w:t>
      </w:r>
    </w:p>
    <w:p w:rsidR="00122276" w:rsidRPr="00122276" w:rsidRDefault="007D252A" w:rsidP="00122276">
      <w:pPr>
        <w:pStyle w:val="PargrafodaLista"/>
        <w:numPr>
          <w:ilvl w:val="0"/>
          <w:numId w:val="1"/>
        </w:numPr>
        <w:spacing w:line="360" w:lineRule="auto"/>
        <w:jc w:val="both"/>
        <w:outlineLvl w:val="0"/>
        <w:rPr>
          <w:ins w:id="26" w:author="Donizete Buzarosco" w:date="2015-05-25T14:30:00Z"/>
          <w:rStyle w:val="TtulodoLivro"/>
          <w:rFonts w:ascii="Arial" w:hAnsi="Arial" w:cs="Arial"/>
          <w:rPrChange w:id="27" w:author="Donizete Buzarosco" w:date="2015-05-25T14:31:00Z">
            <w:rPr>
              <w:ins w:id="28" w:author="Donizete Buzarosco" w:date="2015-05-25T14:30:00Z"/>
              <w:rStyle w:val="TtulodoLivro"/>
              <w:rFonts w:ascii="Arial" w:hAnsi="Arial" w:cs="Arial"/>
              <w:sz w:val="28"/>
              <w:szCs w:val="28"/>
            </w:rPr>
          </w:rPrChange>
        </w:rPr>
      </w:pPr>
      <w:bookmarkStart w:id="29" w:name="_Toc382588017"/>
      <w:bookmarkStart w:id="30" w:name="_Toc419137687"/>
      <w:bookmarkStart w:id="31" w:name="_Toc419137688"/>
      <w:bookmarkEnd w:id="29"/>
      <w:bookmarkEnd w:id="30"/>
      <w:bookmarkEnd w:id="31"/>
      <w:r w:rsidRPr="007D252A">
        <w:rPr>
          <w:rStyle w:val="TtulodoLivro"/>
          <w:rFonts w:ascii="Arial" w:hAnsi="Arial" w:cs="Arial"/>
          <w:rPrChange w:id="32" w:author="Donizete Buzarosco" w:date="2015-05-25T14:31:00Z">
            <w:rPr>
              <w:rStyle w:val="TtulodoLivro"/>
              <w:rFonts w:ascii="Arial" w:hAnsi="Arial" w:cs="Arial"/>
              <w:sz w:val="28"/>
              <w:szCs w:val="28"/>
              <w:lang w:eastAsia="en-US" w:bidi="ar-SA"/>
            </w:rPr>
          </w:rPrChange>
        </w:rPr>
        <w:t>REFERENCIAL TEÓRICO</w:t>
      </w:r>
    </w:p>
    <w:p w:rsidR="00000000" w:rsidRDefault="007D252A">
      <w:pPr>
        <w:rPr>
          <w:sz w:val="24"/>
          <w:szCs w:val="24"/>
          <w:rPrChange w:id="33" w:author="Donizete Buzarosco" w:date="2015-05-25T14:31:00Z">
            <w:rPr>
              <w:rStyle w:val="TtulodoLivro"/>
              <w:rFonts w:ascii="Arial" w:hAnsi="Arial" w:cs="Arial"/>
              <w:sz w:val="28"/>
              <w:szCs w:val="28"/>
            </w:rPr>
          </w:rPrChange>
        </w:rPr>
        <w:pPrChange w:id="34" w:author="Donizete Buzarosco" w:date="2015-05-25T14:30:00Z">
          <w:pPr>
            <w:pStyle w:val="PargrafodaLista"/>
            <w:numPr>
              <w:numId w:val="1"/>
            </w:numPr>
            <w:spacing w:line="360" w:lineRule="auto"/>
            <w:ind w:hanging="360"/>
            <w:jc w:val="both"/>
            <w:outlineLvl w:val="0"/>
          </w:pPr>
        </w:pPrChange>
      </w:pPr>
      <w:ins w:id="35" w:author="Donizete Buzarosco" w:date="2015-05-25T14:30:00Z">
        <w:r w:rsidRPr="007D252A">
          <w:rPr>
            <w:rStyle w:val="TtulodoLivro"/>
            <w:rFonts w:ascii="Arial" w:hAnsi="Arial" w:cs="Arial"/>
            <w:sz w:val="24"/>
            <w:szCs w:val="24"/>
            <w:rPrChange w:id="36" w:author="Donizete Buzarosco" w:date="2015-05-25T14:31:00Z">
              <w:rPr>
                <w:rStyle w:val="TtulodoLivro"/>
                <w:rFonts w:ascii="Arial" w:hAnsi="Arial" w:cs="Arial"/>
                <w:sz w:val="28"/>
                <w:szCs w:val="28"/>
              </w:rPr>
            </w:rPrChange>
          </w:rPr>
          <w:t xml:space="preserve">2.1 </w:t>
        </w:r>
      </w:ins>
      <w:ins w:id="37" w:author="Donizete Buzarosco" w:date="2015-05-25T14:31:00Z">
        <w:r w:rsidRPr="007D252A">
          <w:rPr>
            <w:rFonts w:ascii="Arial" w:hAnsi="Arial" w:cs="Arial"/>
            <w:sz w:val="24"/>
            <w:szCs w:val="24"/>
            <w:rPrChange w:id="38" w:author="Donizete Buzarosco" w:date="2015-05-25T14:31:00Z">
              <w:rPr>
                <w:b/>
                <w:bCs/>
                <w:smallCaps/>
                <w:spacing w:val="5"/>
              </w:rPr>
            </w:rPrChange>
          </w:rPr>
          <w:t xml:space="preserve">Conceitos </w:t>
        </w:r>
        <w:r w:rsidR="00122276">
          <w:rPr>
            <w:rFonts w:ascii="Arial" w:hAnsi="Arial" w:cs="Arial"/>
            <w:sz w:val="24"/>
            <w:szCs w:val="24"/>
          </w:rPr>
          <w:t xml:space="preserve">básicos </w:t>
        </w:r>
      </w:ins>
      <w:ins w:id="39" w:author="Donizete Buzarosco" w:date="2015-05-25T14:32:00Z">
        <w:r w:rsidR="00122276">
          <w:rPr>
            <w:rFonts w:ascii="Arial" w:hAnsi="Arial" w:cs="Arial"/>
            <w:sz w:val="24"/>
            <w:szCs w:val="24"/>
          </w:rPr>
          <w:t>de gerência de projeto de software</w:t>
        </w:r>
      </w:ins>
    </w:p>
    <w:p w:rsidR="00F77B92" w:rsidRDefault="007A61CC">
      <w:pPr>
        <w:pStyle w:val="Normal1"/>
        <w:spacing w:before="119" w:after="119" w:line="360" w:lineRule="auto"/>
        <w:ind w:left="709" w:firstLine="709"/>
        <w:jc w:val="both"/>
        <w:rPr>
          <w:rFonts w:ascii="Arial" w:eastAsia="Times New Roman" w:hAnsi="Arial" w:cs="Arial"/>
          <w:lang w:eastAsia="pt-BR" w:bidi="ar-SA"/>
        </w:rPr>
      </w:pPr>
      <w:r>
        <w:rPr>
          <w:rFonts w:ascii="Arial" w:eastAsia="Times New Roman" w:hAnsi="Arial" w:cs="Arial"/>
          <w:lang w:eastAsia="pt-BR" w:bidi="ar-SA"/>
        </w:rPr>
        <w:t xml:space="preserve">De acordo com o </w:t>
      </w:r>
      <w:ins w:id="40" w:author="Bruno Fernandes" w:date="2015-05-25T19:38:00Z">
        <w:r w:rsidR="007B1CA1">
          <w:rPr>
            <w:rFonts w:ascii="Arial" w:eastAsia="Times New Roman" w:hAnsi="Arial" w:cs="Arial"/>
            <w:lang w:eastAsia="pt-BR" w:bidi="ar-SA"/>
          </w:rPr>
          <w:t xml:space="preserve">PMBOK </w:t>
        </w:r>
      </w:ins>
      <w:commentRangeStart w:id="41"/>
      <w:commentRangeStart w:id="42"/>
      <w:del w:id="43" w:author="Bruno Fernandes" w:date="2015-05-25T19:38:00Z">
        <w:r w:rsidDel="007B1CA1">
          <w:rPr>
            <w:rFonts w:ascii="Arial" w:eastAsia="Times New Roman" w:hAnsi="Arial" w:cs="Arial"/>
            <w:i/>
            <w:lang w:eastAsia="pt-BR" w:bidi="ar-SA"/>
          </w:rPr>
          <w:delText>Project Management Institute</w:delText>
        </w:r>
      </w:del>
      <w:r>
        <w:rPr>
          <w:rFonts w:ascii="Arial" w:eastAsia="Times New Roman" w:hAnsi="Arial" w:cs="Arial"/>
          <w:lang w:eastAsia="pt-BR" w:bidi="ar-SA"/>
        </w:rPr>
        <w:t>(</w:t>
      </w:r>
      <w:del w:id="44" w:author="Bruno Fernandes" w:date="2015-05-25T19:38:00Z">
        <w:r w:rsidDel="007B1CA1">
          <w:rPr>
            <w:rFonts w:ascii="Arial" w:eastAsia="Times New Roman" w:hAnsi="Arial" w:cs="Arial"/>
            <w:lang w:eastAsia="pt-BR" w:bidi="ar-SA"/>
          </w:rPr>
          <w:delText>PMBOK</w:delText>
        </w:r>
      </w:del>
      <w:ins w:id="45" w:author="Bruno Fernandes" w:date="2015-05-25T19:38:00Z">
        <w:r w:rsidR="007B1CA1">
          <w:rPr>
            <w:rFonts w:ascii="Arial" w:eastAsia="Times New Roman" w:hAnsi="Arial" w:cs="Arial"/>
            <w:lang w:eastAsia="pt-BR" w:bidi="ar-SA"/>
          </w:rPr>
          <w:t>PMI</w:t>
        </w:r>
      </w:ins>
      <w:r>
        <w:rPr>
          <w:rFonts w:ascii="Arial" w:eastAsia="Times New Roman" w:hAnsi="Arial" w:cs="Arial"/>
          <w:lang w:eastAsia="pt-BR" w:bidi="ar-SA"/>
        </w:rPr>
        <w:t>, 2013)</w:t>
      </w:r>
      <w:commentRangeEnd w:id="41"/>
      <w:r w:rsidR="00122276">
        <w:rPr>
          <w:rStyle w:val="Refdecomentrio"/>
          <w:rFonts w:ascii="Calibri" w:hAnsi="Calibri" w:cs="Calibri"/>
          <w:lang w:eastAsia="en-US" w:bidi="ar-SA"/>
        </w:rPr>
        <w:commentReference w:id="41"/>
      </w:r>
      <w:commentRangeEnd w:id="42"/>
      <w:r w:rsidR="007B1CA1">
        <w:rPr>
          <w:rStyle w:val="Refdecomentrio"/>
          <w:rFonts w:ascii="Calibri" w:hAnsi="Calibri" w:cs="Calibri"/>
          <w:lang w:eastAsia="en-US" w:bidi="ar-SA"/>
        </w:rPr>
        <w:commentReference w:id="42"/>
      </w:r>
      <w:r>
        <w:rPr>
          <w:rFonts w:ascii="Arial" w:eastAsia="Times New Roman" w:hAnsi="Arial" w:cs="Arial"/>
          <w:lang w:eastAsia="pt-BR" w:bidi="ar-SA"/>
        </w:rPr>
        <w:t>, projeto é "um esforço temporário empreendido para criar um produto, serviço ou resultado único". Temporário porque um projeto precisa ter começo e fim definidos e único pois deve ser, de alguma forma, diferente de todos os produtos, serviços e resultados semelhantes (</w:t>
      </w:r>
      <w:commentRangeStart w:id="47"/>
      <w:commentRangeStart w:id="48"/>
      <w:r>
        <w:rPr>
          <w:rFonts w:ascii="Arial" w:eastAsia="Times New Roman" w:hAnsi="Arial" w:cs="Arial"/>
          <w:lang w:eastAsia="pt-BR" w:bidi="ar-SA"/>
        </w:rPr>
        <w:t>RUP</w:t>
      </w:r>
      <w:commentRangeEnd w:id="47"/>
      <w:r w:rsidR="001650AD">
        <w:rPr>
          <w:rStyle w:val="Refdecomentrio"/>
          <w:rFonts w:ascii="Calibri" w:hAnsi="Calibri" w:cs="Calibri"/>
          <w:lang w:eastAsia="en-US" w:bidi="ar-SA"/>
        </w:rPr>
        <w:commentReference w:id="47"/>
      </w:r>
      <w:commentRangeEnd w:id="48"/>
      <w:r w:rsidR="00792F2D">
        <w:rPr>
          <w:rStyle w:val="Refdecomentrio"/>
          <w:rFonts w:ascii="Calibri" w:hAnsi="Calibri" w:cs="Calibri"/>
          <w:lang w:eastAsia="en-US" w:bidi="ar-SA"/>
        </w:rPr>
        <w:commentReference w:id="48"/>
      </w:r>
      <w:r>
        <w:rPr>
          <w:rFonts w:ascii="Arial" w:eastAsia="Times New Roman" w:hAnsi="Arial" w:cs="Arial"/>
          <w:lang w:eastAsia="pt-BR" w:bidi="ar-SA"/>
        </w:rPr>
        <w:t>, 2002). Adicionando-se à isto, um projeto possui limite de financiamento, ou orçamento, e consomem recursos humanos e não humanos, ou seja, dinheiro, pessoas, máquinas, entre outros (KERZNER, 2009, p. 2).</w:t>
      </w:r>
    </w:p>
    <w:p w:rsidR="00F77B92" w:rsidRDefault="007A61CC">
      <w:pPr>
        <w:pStyle w:val="Normal1"/>
        <w:spacing w:before="119" w:after="119" w:line="360" w:lineRule="auto"/>
        <w:ind w:left="709" w:firstLine="709"/>
        <w:jc w:val="both"/>
        <w:rPr>
          <w:rFonts w:ascii="Arial" w:eastAsia="Times New Roman" w:hAnsi="Arial" w:cs="Arial"/>
          <w:lang w:eastAsia="pt-BR" w:bidi="ar-SA"/>
        </w:rPr>
      </w:pPr>
      <w:r>
        <w:rPr>
          <w:rFonts w:ascii="Arial" w:eastAsia="Times New Roman" w:hAnsi="Arial" w:cs="Arial"/>
          <w:lang w:eastAsia="pt-BR" w:bidi="ar-SA"/>
        </w:rPr>
        <w:t xml:space="preserve">Segundo Gray e Larson (2009, p. 5), o maior objetivo de um projeto de software é a satisfação de um cliente. Mas existem 5 principais características de um projeto, que o diferencia de outros esforços de uma organização: Projetos tem um objetivo estabelecido, um período de validade definido, geralmente conta com o envolvimento de diversos departamentos e profissionais, comumente é para a elaboração de algo nunca antes realizado, e possui tempo, custo e requerimentos de desempenho específicos. </w:t>
      </w:r>
    </w:p>
    <w:p w:rsidR="00F77B92" w:rsidRDefault="007A61CC">
      <w:pPr>
        <w:pStyle w:val="Normal1"/>
        <w:spacing w:before="119" w:after="119" w:line="360" w:lineRule="auto"/>
        <w:ind w:left="709" w:firstLine="709"/>
        <w:jc w:val="both"/>
        <w:rPr>
          <w:rFonts w:ascii="Arial" w:eastAsia="Times New Roman" w:hAnsi="Arial" w:cs="Arial"/>
          <w:lang w:eastAsia="pt-BR" w:bidi="ar-SA"/>
        </w:rPr>
      </w:pPr>
      <w:r>
        <w:rPr>
          <w:rFonts w:ascii="Arial" w:eastAsia="Times New Roman" w:hAnsi="Arial" w:cs="Arial"/>
          <w:lang w:eastAsia="pt-BR" w:bidi="ar-SA"/>
        </w:rPr>
        <w:t>É importante salientar, também, o que não é um projeto. "Projetos não devem ser confundidos com o trabalho diário. Um projeto não é rotineiro nem repetitivo" (GRAY; LARSON, 2009, p. 6).</w:t>
      </w:r>
    </w:p>
    <w:p w:rsidR="00F77B92" w:rsidRDefault="007A61CC">
      <w:pPr>
        <w:pStyle w:val="Normal1"/>
        <w:spacing w:before="119" w:after="119" w:line="360" w:lineRule="auto"/>
        <w:ind w:left="709" w:firstLine="709"/>
        <w:jc w:val="both"/>
        <w:rPr>
          <w:rFonts w:ascii="Arial" w:eastAsia="Times New Roman" w:hAnsi="Arial" w:cs="Arial"/>
          <w:lang w:eastAsia="pt-BR" w:bidi="ar-SA"/>
        </w:rPr>
      </w:pPr>
      <w:bookmarkStart w:id="49" w:name="_Toc382588019"/>
      <w:bookmarkEnd w:id="49"/>
      <w:r>
        <w:rPr>
          <w:rFonts w:ascii="Arial" w:eastAsia="Times New Roman" w:hAnsi="Arial" w:cs="Arial"/>
          <w:lang w:eastAsia="pt-BR" w:bidi="ar-SA"/>
        </w:rPr>
        <w:lastRenderedPageBreak/>
        <w:t>Gerenciamento de projetos é, segundo o PMBOK (</w:t>
      </w:r>
      <w:ins w:id="50" w:author="Donizete Buzarosco" w:date="2015-05-25T14:38:00Z">
        <w:r w:rsidR="001650AD">
          <w:rPr>
            <w:rFonts w:ascii="Arial" w:eastAsia="Times New Roman" w:hAnsi="Arial" w:cs="Arial"/>
            <w:lang w:eastAsia="pt-BR" w:bidi="ar-SA"/>
          </w:rPr>
          <w:t xml:space="preserve">PMI, </w:t>
        </w:r>
      </w:ins>
      <w:r>
        <w:rPr>
          <w:rFonts w:ascii="Arial" w:eastAsia="Times New Roman" w:hAnsi="Arial" w:cs="Arial"/>
          <w:lang w:eastAsia="pt-BR" w:bidi="ar-SA"/>
        </w:rPr>
        <w:t>2013), "a aplicação de conhecimentos, habilidades, ferramentas e técnicas às atividades do projeto a fim de atender aos seus requisitos". Gerenciamento de projetos também é um estilo de administração orientado a resultados que premia a criação de relacionamentos colaborativos entre as diferentes pessoas de uma equipe (GRAY; LARSON, 2009, p. 3).</w:t>
      </w:r>
    </w:p>
    <w:p w:rsidR="00F77B92" w:rsidRDefault="007A61CC">
      <w:pPr>
        <w:pStyle w:val="Normal1"/>
        <w:spacing w:before="119" w:after="119" w:line="360" w:lineRule="auto"/>
        <w:ind w:left="709" w:firstLine="709"/>
        <w:jc w:val="both"/>
        <w:rPr>
          <w:rFonts w:ascii="Arial" w:eastAsia="Times New Roman" w:hAnsi="Arial" w:cs="Arial"/>
          <w:lang w:eastAsia="pt-BR" w:bidi="ar-SA"/>
        </w:rPr>
      </w:pPr>
      <w:r>
        <w:rPr>
          <w:rFonts w:ascii="Arial" w:eastAsia="Times New Roman" w:hAnsi="Arial" w:cs="Arial"/>
          <w:lang w:eastAsia="pt-BR" w:bidi="ar-SA"/>
        </w:rPr>
        <w:t>--Citar aqui as fases e processos do PMBOK--</w:t>
      </w:r>
    </w:p>
    <w:p w:rsidR="00F77B92" w:rsidRDefault="007A61CC">
      <w:pPr>
        <w:pStyle w:val="Normal1"/>
        <w:spacing w:before="119" w:after="119" w:line="360" w:lineRule="auto"/>
        <w:ind w:left="709" w:firstLine="709"/>
        <w:jc w:val="both"/>
        <w:rPr>
          <w:rFonts w:ascii="Arial" w:eastAsia="Times New Roman" w:hAnsi="Arial" w:cs="Arial"/>
          <w:lang w:eastAsia="pt-BR" w:bidi="ar-SA"/>
        </w:rPr>
      </w:pPr>
      <w:r>
        <w:rPr>
          <w:rFonts w:ascii="Arial" w:eastAsia="Times New Roman" w:hAnsi="Arial" w:cs="Arial"/>
          <w:lang w:eastAsia="pt-BR" w:bidi="ar-SA"/>
        </w:rPr>
        <w:t>O manifesto ágil de desenvolvimento de software prega os seguintes valores: “</w:t>
      </w:r>
      <w:r>
        <w:rPr>
          <w:rFonts w:ascii="Arial" w:eastAsia="Times New Roman" w:hAnsi="Arial" w:cs="Arial"/>
          <w:b/>
          <w:lang w:eastAsia="pt-BR" w:bidi="ar-SA"/>
        </w:rPr>
        <w:t>Indivíduos e interação entre</w:t>
      </w:r>
      <w:r>
        <w:rPr>
          <w:rFonts w:ascii="Arial" w:eastAsia="Times New Roman" w:hAnsi="Arial" w:cs="Arial"/>
          <w:lang w:eastAsia="pt-BR" w:bidi="ar-SA"/>
        </w:rPr>
        <w:t xml:space="preserve"> eles mais que processos e ferramentas. </w:t>
      </w:r>
      <w:r>
        <w:rPr>
          <w:rFonts w:ascii="Arial" w:eastAsia="Times New Roman" w:hAnsi="Arial" w:cs="Arial"/>
          <w:b/>
          <w:lang w:eastAsia="pt-BR" w:bidi="ar-SA"/>
        </w:rPr>
        <w:t>Software em funcionamento</w:t>
      </w:r>
      <w:r>
        <w:rPr>
          <w:rFonts w:ascii="Arial" w:eastAsia="Times New Roman" w:hAnsi="Arial" w:cs="Arial"/>
          <w:lang w:eastAsia="pt-BR" w:bidi="ar-SA"/>
        </w:rPr>
        <w:t xml:space="preserve"> mais que documentação abrangente. </w:t>
      </w:r>
      <w:r>
        <w:rPr>
          <w:rFonts w:ascii="Arial" w:eastAsia="Times New Roman" w:hAnsi="Arial" w:cs="Arial"/>
          <w:b/>
          <w:lang w:eastAsia="pt-BR" w:bidi="ar-SA"/>
        </w:rPr>
        <w:t>Colaboração com o cliente</w:t>
      </w:r>
      <w:r>
        <w:rPr>
          <w:rFonts w:ascii="Arial" w:eastAsia="Times New Roman" w:hAnsi="Arial" w:cs="Arial"/>
          <w:lang w:eastAsia="pt-BR" w:bidi="ar-SA"/>
        </w:rPr>
        <w:t xml:space="preserve"> mais que negociação de contratos. </w:t>
      </w:r>
      <w:r>
        <w:rPr>
          <w:rFonts w:ascii="Arial" w:eastAsia="Times New Roman" w:hAnsi="Arial" w:cs="Arial"/>
          <w:b/>
          <w:lang w:eastAsia="pt-BR" w:bidi="ar-SA"/>
        </w:rPr>
        <w:t>Responder a mudanças</w:t>
      </w:r>
      <w:r>
        <w:rPr>
          <w:rFonts w:ascii="Arial" w:eastAsia="Times New Roman" w:hAnsi="Arial" w:cs="Arial"/>
          <w:lang w:eastAsia="pt-BR" w:bidi="ar-SA"/>
        </w:rPr>
        <w:t xml:space="preserve"> mais que seguir um plano” (Fowler at al, 2001, grifo do autor).</w:t>
      </w:r>
    </w:p>
    <w:p w:rsidR="00F77B92" w:rsidRDefault="007A61CC">
      <w:pPr>
        <w:pStyle w:val="PargrafodaLista"/>
        <w:numPr>
          <w:ilvl w:val="1"/>
          <w:numId w:val="1"/>
        </w:numPr>
        <w:jc w:val="both"/>
        <w:outlineLvl w:val="1"/>
        <w:rPr>
          <w:rFonts w:ascii="Arial" w:hAnsi="Arial" w:cs="Arial"/>
        </w:rPr>
      </w:pPr>
      <w:r>
        <w:rPr>
          <w:rFonts w:ascii="Arial" w:hAnsi="Arial" w:cs="Arial"/>
        </w:rPr>
        <w:t>PMBOK</w:t>
      </w:r>
    </w:p>
    <w:p w:rsidR="00F77B92" w:rsidRDefault="007A61CC">
      <w:pPr>
        <w:pStyle w:val="PargrafodaLista"/>
        <w:numPr>
          <w:ilvl w:val="1"/>
          <w:numId w:val="1"/>
        </w:numPr>
        <w:jc w:val="both"/>
        <w:outlineLvl w:val="1"/>
        <w:rPr>
          <w:rFonts w:ascii="Arial" w:hAnsi="Arial" w:cs="Arial"/>
        </w:rPr>
      </w:pPr>
      <w:bookmarkStart w:id="51" w:name="_Toc419137689"/>
      <w:bookmarkStart w:id="52" w:name="_Toc419137690"/>
      <w:bookmarkEnd w:id="51"/>
      <w:bookmarkEnd w:id="52"/>
      <w:r>
        <w:rPr>
          <w:rFonts w:ascii="Arial" w:hAnsi="Arial" w:cs="Arial"/>
        </w:rPr>
        <w:t>MÉTODOS ÁGEIS</w:t>
      </w:r>
    </w:p>
    <w:p w:rsidR="00F77B92" w:rsidRDefault="00F77B92">
      <w:pPr>
        <w:pStyle w:val="Normal1"/>
        <w:spacing w:before="120" w:after="120" w:line="360" w:lineRule="auto"/>
        <w:ind w:left="709" w:firstLine="709"/>
        <w:contextualSpacing/>
        <w:jc w:val="both"/>
        <w:rPr>
          <w:rFonts w:ascii="Arial" w:eastAsia="Times New Roman" w:hAnsi="Arial" w:cs="Arial"/>
          <w:lang w:eastAsia="pt-BR" w:bidi="ar-SA"/>
        </w:rPr>
      </w:pPr>
    </w:p>
    <w:p w:rsidR="00F77B92" w:rsidRDefault="00F77B92">
      <w:pPr>
        <w:pStyle w:val="Normal1"/>
        <w:jc w:val="both"/>
        <w:rPr>
          <w:rFonts w:ascii="Arial" w:hAnsi="Arial" w:cs="Arial"/>
          <w:b/>
          <w:sz w:val="28"/>
          <w:szCs w:val="28"/>
        </w:rPr>
      </w:pPr>
    </w:p>
    <w:p w:rsidR="00F77B92" w:rsidRDefault="007A61CC">
      <w:pPr>
        <w:pStyle w:val="PargrafodaLista"/>
        <w:numPr>
          <w:ilvl w:val="0"/>
          <w:numId w:val="1"/>
        </w:numPr>
        <w:jc w:val="both"/>
        <w:outlineLvl w:val="0"/>
        <w:rPr>
          <w:rStyle w:val="TtulodoLivro"/>
          <w:rFonts w:ascii="Arial" w:hAnsi="Arial" w:cs="Arial"/>
          <w:sz w:val="28"/>
          <w:szCs w:val="28"/>
        </w:rPr>
      </w:pPr>
      <w:bookmarkStart w:id="53" w:name="_Toc382588021"/>
      <w:bookmarkStart w:id="54" w:name="_Toc419137691"/>
      <w:bookmarkEnd w:id="53"/>
      <w:bookmarkEnd w:id="54"/>
      <w:r>
        <w:rPr>
          <w:rStyle w:val="TtulodoLivro"/>
          <w:rFonts w:ascii="Arial" w:hAnsi="Arial" w:cs="Arial"/>
          <w:sz w:val="28"/>
          <w:szCs w:val="28"/>
        </w:rPr>
        <w:t>MOTIVAÇÃO</w:t>
      </w:r>
    </w:p>
    <w:p w:rsidR="00F77B92" w:rsidRDefault="007A61CC">
      <w:pPr>
        <w:pStyle w:val="Normal1"/>
        <w:spacing w:before="120" w:after="120" w:line="360" w:lineRule="auto"/>
        <w:ind w:left="284" w:firstLine="709"/>
        <w:contextualSpacing/>
        <w:jc w:val="both"/>
        <w:rPr>
          <w:rFonts w:ascii="Arial" w:eastAsia="Times New Roman" w:hAnsi="Arial" w:cs="Arial"/>
          <w:szCs w:val="20"/>
          <w:lang w:eastAsia="pt-BR" w:bidi="ar-SA"/>
        </w:rPr>
      </w:pPr>
      <w:r>
        <w:rPr>
          <w:rFonts w:ascii="Arial" w:eastAsia="Times New Roman" w:hAnsi="Arial" w:cs="Arial"/>
          <w:szCs w:val="20"/>
          <w:lang w:eastAsia="pt-BR" w:bidi="ar-SA"/>
        </w:rPr>
        <w:t>A gerência de projetos se caracteriza como uma atividade fundamental para obtenção da qualidade do produto de software e do seu sucesso. O PMBOK é um conjunto de boas práticas de gerência de projetos consolidado e aceito internacionalmente.</w:t>
      </w:r>
    </w:p>
    <w:p w:rsidR="00F77B92" w:rsidRDefault="007A61CC">
      <w:pPr>
        <w:pStyle w:val="Normal1"/>
        <w:spacing w:before="120" w:after="120" w:line="360" w:lineRule="auto"/>
        <w:ind w:left="284" w:firstLine="709"/>
        <w:contextualSpacing/>
        <w:jc w:val="both"/>
        <w:rPr>
          <w:rFonts w:ascii="Arial" w:eastAsia="Times New Roman" w:hAnsi="Arial" w:cs="Arial"/>
          <w:szCs w:val="20"/>
          <w:lang w:eastAsia="pt-BR" w:bidi="ar-SA"/>
        </w:rPr>
      </w:pPr>
      <w:r>
        <w:rPr>
          <w:rFonts w:ascii="Arial" w:eastAsia="Times New Roman" w:hAnsi="Arial" w:cs="Arial"/>
          <w:szCs w:val="20"/>
          <w:lang w:eastAsia="pt-BR" w:bidi="ar-SA"/>
        </w:rPr>
        <w:t>Os métodos ágeis estão sendo largamente utilizados por desenvolvedores de software e se destacam por práticas simplificadas de desenvolvimento de software. Porém, surge a questão, se suas orientações para a gerência de projetos atendem as boas práticas indicadas pelo PMBOK.</w:t>
      </w:r>
    </w:p>
    <w:p w:rsidR="00F77B92" w:rsidRDefault="007A61CC">
      <w:pPr>
        <w:pStyle w:val="Normal1"/>
        <w:spacing w:before="120" w:after="120" w:line="360" w:lineRule="auto"/>
        <w:ind w:left="284" w:firstLine="709"/>
        <w:contextualSpacing/>
        <w:jc w:val="both"/>
        <w:rPr>
          <w:rFonts w:ascii="Arial" w:eastAsia="Times New Roman" w:hAnsi="Arial" w:cs="Arial"/>
          <w:szCs w:val="20"/>
          <w:lang w:eastAsia="pt-BR" w:bidi="ar-SA"/>
        </w:rPr>
      </w:pPr>
      <w:r>
        <w:rPr>
          <w:rFonts w:ascii="Arial" w:eastAsia="Times New Roman" w:hAnsi="Arial" w:cs="Arial"/>
          <w:szCs w:val="20"/>
          <w:lang w:eastAsia="pt-BR" w:bidi="ar-SA"/>
        </w:rPr>
        <w:t>Assim, esta pesquisa visa analisar tais fatos, contribuindo com esclarecimentos sobre os mesmos, para auxiliar desenvolvedores de software para uma gerência efetiva de desenvolvimento de software.</w:t>
      </w:r>
    </w:p>
    <w:p w:rsidR="00F77B92" w:rsidRDefault="007A61CC">
      <w:pPr>
        <w:pStyle w:val="PargrafodaLista"/>
        <w:numPr>
          <w:ilvl w:val="0"/>
          <w:numId w:val="2"/>
        </w:numPr>
        <w:jc w:val="both"/>
        <w:outlineLvl w:val="0"/>
        <w:rPr>
          <w:rStyle w:val="TtulodoLivro"/>
          <w:rFonts w:ascii="Arial" w:hAnsi="Arial" w:cs="Arial"/>
          <w:sz w:val="28"/>
          <w:szCs w:val="28"/>
        </w:rPr>
      </w:pPr>
      <w:bookmarkStart w:id="55" w:name="_Toc419137692"/>
      <w:bookmarkEnd w:id="55"/>
      <w:r>
        <w:rPr>
          <w:rStyle w:val="TtulodoLivro"/>
          <w:rFonts w:ascii="Arial" w:hAnsi="Arial" w:cs="Arial"/>
          <w:sz w:val="28"/>
          <w:szCs w:val="28"/>
        </w:rPr>
        <w:t>OBJETIVOS</w:t>
      </w:r>
    </w:p>
    <w:p w:rsidR="00F77B92" w:rsidRDefault="00F77B92">
      <w:pPr>
        <w:pStyle w:val="PargrafodaLista"/>
        <w:jc w:val="both"/>
        <w:outlineLvl w:val="0"/>
        <w:rPr>
          <w:rFonts w:ascii="Arial" w:hAnsi="Arial" w:cs="Arial"/>
          <w:sz w:val="28"/>
          <w:szCs w:val="28"/>
        </w:rPr>
      </w:pPr>
    </w:p>
    <w:p w:rsidR="00F77B92" w:rsidRDefault="00F77B92">
      <w:pPr>
        <w:pStyle w:val="PargrafodaLista"/>
        <w:numPr>
          <w:ilvl w:val="0"/>
          <w:numId w:val="1"/>
        </w:numPr>
        <w:jc w:val="both"/>
        <w:outlineLvl w:val="1"/>
        <w:rPr>
          <w:rFonts w:ascii="Arial" w:hAnsi="Arial" w:cs="Arial"/>
          <w:vanish/>
        </w:rPr>
      </w:pPr>
      <w:bookmarkStart w:id="56" w:name="_Toc419137693"/>
      <w:bookmarkStart w:id="57" w:name="_Toc419137649"/>
      <w:bookmarkEnd w:id="56"/>
      <w:bookmarkEnd w:id="57"/>
    </w:p>
    <w:p w:rsidR="00F77B92" w:rsidRDefault="00F77B92">
      <w:pPr>
        <w:pStyle w:val="PargrafodaLista"/>
        <w:numPr>
          <w:ilvl w:val="0"/>
          <w:numId w:val="1"/>
        </w:numPr>
        <w:jc w:val="both"/>
        <w:outlineLvl w:val="1"/>
        <w:rPr>
          <w:rFonts w:ascii="Arial" w:hAnsi="Arial" w:cs="Arial"/>
          <w:vanish/>
        </w:rPr>
      </w:pPr>
      <w:bookmarkStart w:id="58" w:name="_Toc419137694"/>
      <w:bookmarkStart w:id="59" w:name="_Toc419137650"/>
      <w:bookmarkEnd w:id="58"/>
      <w:bookmarkEnd w:id="59"/>
    </w:p>
    <w:p w:rsidR="00F77B92" w:rsidRDefault="007A61CC">
      <w:pPr>
        <w:pStyle w:val="PargrafodaLista"/>
        <w:numPr>
          <w:ilvl w:val="1"/>
          <w:numId w:val="1"/>
        </w:numPr>
        <w:jc w:val="both"/>
        <w:outlineLvl w:val="1"/>
        <w:rPr>
          <w:rFonts w:ascii="Arial" w:hAnsi="Arial" w:cs="Arial"/>
        </w:rPr>
      </w:pPr>
      <w:bookmarkStart w:id="60" w:name="_Toc419137695"/>
      <w:bookmarkEnd w:id="60"/>
      <w:r>
        <w:rPr>
          <w:rFonts w:ascii="Arial" w:hAnsi="Arial" w:cs="Arial"/>
        </w:rPr>
        <w:t>GERAL</w:t>
      </w:r>
    </w:p>
    <w:p w:rsidR="00F77B92" w:rsidRDefault="007A61CC">
      <w:pPr>
        <w:pStyle w:val="PargrafodaLista"/>
        <w:spacing w:before="120" w:after="120" w:line="360" w:lineRule="auto"/>
        <w:ind w:left="709" w:firstLine="709"/>
        <w:jc w:val="both"/>
        <w:outlineLvl w:val="1"/>
        <w:rPr>
          <w:rFonts w:ascii="Arial" w:eastAsia="Times New Roman" w:hAnsi="Arial" w:cs="Arial"/>
          <w:lang w:eastAsia="pt-BR" w:bidi="ar-SA"/>
        </w:rPr>
      </w:pPr>
      <w:r>
        <w:rPr>
          <w:rFonts w:ascii="Arial" w:eastAsia="Times New Roman" w:hAnsi="Arial" w:cs="Arial"/>
          <w:lang w:eastAsia="pt-BR" w:bidi="ar-SA"/>
        </w:rPr>
        <w:lastRenderedPageBreak/>
        <w:t>Analisar práticas de gerência de projetos orientadas por métodos ágeis mais utilizados e verificar como atendem boas práticas de gerência de projetos indicadas pelo PMBOK.</w:t>
      </w:r>
    </w:p>
    <w:p w:rsidR="00F77B92" w:rsidRDefault="00F77B92">
      <w:pPr>
        <w:ind w:left="708"/>
        <w:jc w:val="both"/>
        <w:outlineLvl w:val="1"/>
        <w:rPr>
          <w:rFonts w:ascii="Arial" w:hAnsi="Arial" w:cs="Arial"/>
        </w:rPr>
      </w:pPr>
    </w:p>
    <w:p w:rsidR="00F77B92" w:rsidRDefault="007A61CC">
      <w:pPr>
        <w:pStyle w:val="PargrafodaLista"/>
        <w:numPr>
          <w:ilvl w:val="1"/>
          <w:numId w:val="1"/>
        </w:numPr>
        <w:jc w:val="both"/>
        <w:outlineLvl w:val="1"/>
        <w:rPr>
          <w:rFonts w:ascii="Arial" w:hAnsi="Arial" w:cs="Arial"/>
        </w:rPr>
      </w:pPr>
      <w:bookmarkStart w:id="61" w:name="_Toc419137696"/>
      <w:bookmarkEnd w:id="61"/>
      <w:r>
        <w:rPr>
          <w:rFonts w:ascii="Arial" w:hAnsi="Arial" w:cs="Arial"/>
        </w:rPr>
        <w:t>ESPECÍFICOS</w:t>
      </w:r>
    </w:p>
    <w:sectPr w:rsidR="00F77B92" w:rsidSect="00F77B92">
      <w:headerReference w:type="default" r:id="rId10"/>
      <w:pgSz w:w="11906" w:h="16838"/>
      <w:pgMar w:top="1701" w:right="1134" w:bottom="1134" w:left="1701" w:header="709" w:footer="0" w:gutter="0"/>
      <w:cols w:space="720"/>
      <w:formProt w:val="0"/>
      <w:docGrid w:linePitch="360" w:charSpace="-2049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" w:author="Donizete Buzarosco" w:date="2015-05-25T14:43:00Z" w:initials="DB">
    <w:p w:rsidR="00E84849" w:rsidRDefault="00E84849">
      <w:pPr>
        <w:pStyle w:val="Textodecomentrio"/>
      </w:pPr>
      <w:r>
        <w:rPr>
          <w:rStyle w:val="Refdecomentrio"/>
        </w:rPr>
        <w:annotationRef/>
      </w:r>
      <w:r>
        <w:t>em um docto que lhe enviei anteriormente por mensagem</w:t>
      </w:r>
      <w:r w:rsidR="001650AD">
        <w:t xml:space="preserve"> (em anexo)</w:t>
      </w:r>
      <w:r>
        <w:t>, lhe indiquei o que deve ser contemplado em uma INTRODUÇÃO.</w:t>
      </w:r>
    </w:p>
    <w:p w:rsidR="00E84849" w:rsidRDefault="00E84849">
      <w:pPr>
        <w:pStyle w:val="Textodecomentrio"/>
      </w:pPr>
      <w:r>
        <w:t>Solicito que ao desenvolvê-la, marque as parte do texto com comentários, indicando a que requisito da introdução se refere. Por exemplo, marque uma parte do texto e indique por comentário, se refere a relevância do tema ou trata o problema da pesquisa, et</w:t>
      </w:r>
      <w:r w:rsidR="001650AD">
        <w:t>c</w:t>
      </w:r>
      <w:r>
        <w:t>.</w:t>
      </w:r>
    </w:p>
  </w:comment>
  <w:comment w:id="6" w:author="Donizete Buzarosco" w:date="2015-05-25T11:07:00Z" w:initials="DB">
    <w:p w:rsidR="000A3B34" w:rsidRDefault="000A3B34">
      <w:pPr>
        <w:pStyle w:val="Textodecomentrio"/>
      </w:pPr>
      <w:r>
        <w:rPr>
          <w:rStyle w:val="Refdecomentrio"/>
        </w:rPr>
        <w:annotationRef/>
      </w:r>
      <w:r>
        <w:t>achar  publicação mais atual.</w:t>
      </w:r>
    </w:p>
    <w:p w:rsidR="00792F2D" w:rsidRDefault="000A3B34">
      <w:pPr>
        <w:pStyle w:val="Textodecomentrio"/>
      </w:pPr>
      <w:r>
        <w:t>O ideal é que ela tenha no máximo 5 anos.</w:t>
      </w:r>
    </w:p>
  </w:comment>
  <w:comment w:id="7" w:author="Bruno Fernandes" w:date="2015-05-27T09:02:00Z" w:initials="BF">
    <w:p w:rsidR="00792F2D" w:rsidRDefault="00792F2D">
      <w:pPr>
        <w:pStyle w:val="Textodecomentrio"/>
      </w:pPr>
      <w:r>
        <w:rPr>
          <w:rStyle w:val="Refdecomentrio"/>
        </w:rPr>
        <w:annotationRef/>
      </w:r>
      <w:r>
        <w:t xml:space="preserve">Aqui na introdução pensei em fazer como se estivesse contando uma história, falando de como surgiu a importância do gerenciamento de projetos. </w:t>
      </w:r>
      <w:r w:rsidR="00C2306C">
        <w:t>Estava invertido, o ano é 2003</w:t>
      </w:r>
      <w:r>
        <w:t xml:space="preserve">. O original, de Brooks, é que é de 75. </w:t>
      </w:r>
      <w:r w:rsidR="00C2306C">
        <w:t>Na última edição do Sommerville não tem referência ao histórico. Posso deixar assim ou retiro esta parte de histórico?</w:t>
      </w:r>
    </w:p>
    <w:p w:rsidR="00496952" w:rsidRDefault="00496952">
      <w:pPr>
        <w:pStyle w:val="Textodecomentrio"/>
      </w:pPr>
    </w:p>
    <w:p w:rsidR="00496952" w:rsidRDefault="00496952">
      <w:pPr>
        <w:pStyle w:val="Textodecomentrio"/>
      </w:pPr>
    </w:p>
  </w:comment>
  <w:comment w:id="10" w:author="Donizete Buzarosco" w:date="2015-05-27T09:01:00Z" w:initials="DB">
    <w:p w:rsidR="00496952" w:rsidRDefault="00496952">
      <w:pPr>
        <w:pStyle w:val="Textodecomentrio"/>
      </w:pPr>
      <w:r>
        <w:rPr>
          <w:rStyle w:val="Refdecomentrio"/>
        </w:rPr>
        <w:annotationRef/>
      </w:r>
      <w:r>
        <w:t>solicito que você busque estatísticas mais  atuais  sobre os problemas com o desenvolvimento de software</w:t>
      </w:r>
    </w:p>
  </w:comment>
  <w:comment w:id="12" w:author="Donizete Buzarosco" w:date="2015-05-25T11:08:00Z" w:initials="DB">
    <w:p w:rsidR="000A3B34" w:rsidRDefault="000A3B34">
      <w:pPr>
        <w:pStyle w:val="Textodecomentrio"/>
      </w:pPr>
      <w:r>
        <w:rPr>
          <w:rStyle w:val="Refdecomentrio"/>
        </w:rPr>
        <w:annotationRef/>
      </w:r>
      <w:r>
        <w:t>muito antiga</w:t>
      </w:r>
      <w:r w:rsidR="00C2306C">
        <w:t>.</w:t>
      </w:r>
    </w:p>
  </w:comment>
  <w:comment w:id="13" w:author="Bruno Fernandes" w:date="2015-05-25T21:20:00Z" w:initials="BF">
    <w:p w:rsidR="00C2306C" w:rsidRDefault="00C2306C">
      <w:pPr>
        <w:pStyle w:val="Textodecomentrio"/>
      </w:pPr>
      <w:r>
        <w:rPr>
          <w:rStyle w:val="Refdecomentrio"/>
        </w:rPr>
        <w:annotationRef/>
      </w:r>
      <w:r>
        <w:t>Mesma situação do Sommerville, estou seguindo uma linha do tempo, contextualizando como era antes para chegar até como é hoje.</w:t>
      </w:r>
    </w:p>
  </w:comment>
  <w:comment w:id="16" w:author="Donizete Buzarosco" w:date="2015-05-25T11:06:00Z" w:initials="DB">
    <w:p w:rsidR="007B1CA1" w:rsidRPr="000A3B34" w:rsidRDefault="000A3B34">
      <w:pPr>
        <w:pStyle w:val="Textodecomentrio"/>
      </w:pPr>
      <w:r>
        <w:rPr>
          <w:rStyle w:val="Refdecomentrio"/>
        </w:rPr>
        <w:annotationRef/>
      </w:r>
      <w:r>
        <w:t>Na bibliotec da UEM h</w:t>
      </w:r>
      <w:r w:rsidRPr="000A3B34">
        <w:t>á vers</w:t>
      </w:r>
      <w:r>
        <w:t>ão mais atualizada do Pressman e do Sommerville, os quais são considerados dois clássicos da eng. de software</w:t>
      </w:r>
      <w:r w:rsidR="007B1CA1">
        <w:t>.</w:t>
      </w:r>
    </w:p>
  </w:comment>
  <w:comment w:id="17" w:author="Bruno Fernandes" w:date="2015-05-27T09:06:00Z" w:initials="BF">
    <w:p w:rsidR="007B1CA1" w:rsidRDefault="007B1CA1">
      <w:pPr>
        <w:pStyle w:val="Textodecomentrio"/>
      </w:pPr>
      <w:r>
        <w:rPr>
          <w:rStyle w:val="Refdecomentrio"/>
        </w:rPr>
        <w:annotationRef/>
      </w:r>
      <w:r>
        <w:t>Professor, qual data devo usar em uma citação? A data de publicação do livro traduzido ou do original?</w:t>
      </w:r>
    </w:p>
    <w:p w:rsidR="00496952" w:rsidRDefault="00496952">
      <w:pPr>
        <w:pStyle w:val="Textodecomentrio"/>
      </w:pPr>
      <w:r>
        <w:t>Eu uso a data da publicação, pois se  ainda está sendo publicado é porque continua atual.</w:t>
      </w:r>
    </w:p>
  </w:comment>
  <w:comment w:id="18" w:author="Donizete Buzarosco" w:date="2015-05-25T11:10:00Z" w:initials="DB">
    <w:p w:rsidR="007B1CA1" w:rsidRDefault="000A3B34">
      <w:pPr>
        <w:pStyle w:val="Textodecomentrio"/>
      </w:pPr>
      <w:r>
        <w:rPr>
          <w:rStyle w:val="Refdecomentrio"/>
        </w:rPr>
        <w:annotationRef/>
      </w:r>
      <w:r>
        <w:t>Não entendi essa citação. O que ela é ? Um artigo? Um site?  Ela não deve estar atendendo ao padrão ABNT.</w:t>
      </w:r>
    </w:p>
  </w:comment>
  <w:comment w:id="19" w:author="Bruno Fernandes" w:date="2015-05-27T09:09:00Z" w:initials="BF">
    <w:p w:rsidR="007B1CA1" w:rsidRDefault="007B1CA1">
      <w:pPr>
        <w:pStyle w:val="Textodecomentrio"/>
      </w:pPr>
      <w:r>
        <w:rPr>
          <w:rStyle w:val="Refdecomentrio"/>
        </w:rPr>
        <w:annotationRef/>
      </w:r>
      <w:r>
        <w:t>The StandishGroup é uma organização que trabalha para a melhoria do gerenciamento de projetos de software</w:t>
      </w:r>
      <w:r w:rsidR="00410313">
        <w:t xml:space="preserve">: </w:t>
      </w:r>
      <w:hyperlink r:id="rId1" w:history="1">
        <w:r w:rsidRPr="00410313">
          <w:rPr>
            <w:rStyle w:val="Hyperlink"/>
          </w:rPr>
          <w:t>http://www.standishgroup.com/about</w:t>
        </w:r>
      </w:hyperlink>
    </w:p>
    <w:p w:rsidR="00496952" w:rsidRDefault="00496952">
      <w:pPr>
        <w:pStyle w:val="Textodecomentrio"/>
      </w:pPr>
    </w:p>
    <w:p w:rsidR="00496952" w:rsidRDefault="00496952">
      <w:pPr>
        <w:pStyle w:val="Textodecomentrio"/>
      </w:pPr>
      <w:r>
        <w:t>Pelo que eu estou entendendo é um site que disponibilizou o texto.</w:t>
      </w:r>
    </w:p>
    <w:p w:rsidR="00496952" w:rsidRDefault="00496952">
      <w:pPr>
        <w:pStyle w:val="Textodecomentrio"/>
      </w:pPr>
      <w:r>
        <w:t>Assim, verifique o formato para citação deste.</w:t>
      </w:r>
    </w:p>
  </w:comment>
  <w:comment w:id="22" w:author="Donizete Buzarosco" w:date="2015-05-25T11:13:00Z" w:initials="DB">
    <w:p w:rsidR="008E2396" w:rsidRDefault="008E2396">
      <w:pPr>
        <w:pStyle w:val="Textodecomentrio"/>
      </w:pPr>
      <w:r>
        <w:rPr>
          <w:rStyle w:val="Refdecomentrio"/>
        </w:rPr>
        <w:annotationRef/>
      </w:r>
      <w:r>
        <w:t>Na introdução é melhor evitar citação direta.</w:t>
      </w:r>
    </w:p>
  </w:comment>
  <w:comment w:id="23" w:author="Bruno Fernandes" w:date="2015-05-25T21:23:00Z" w:initials="BF">
    <w:p w:rsidR="00410313" w:rsidRDefault="00410313">
      <w:pPr>
        <w:pStyle w:val="Textodecomentrio"/>
      </w:pPr>
      <w:r>
        <w:rPr>
          <w:rStyle w:val="Refdecomentrio"/>
        </w:rPr>
        <w:annotationRef/>
      </w:r>
      <w:r>
        <w:t>Ok, irei interpretar e fazer citação indireta.</w:t>
      </w:r>
    </w:p>
  </w:comment>
  <w:comment w:id="41" w:author="Donizete Buzarosco" w:date="2015-05-25T14:35:00Z" w:initials="DB">
    <w:p w:rsidR="00122276" w:rsidRDefault="00122276">
      <w:pPr>
        <w:pStyle w:val="Textodecomentrio"/>
      </w:pPr>
      <w:r>
        <w:rPr>
          <w:rStyle w:val="Refdecomentrio"/>
        </w:rPr>
        <w:annotationRef/>
      </w:r>
      <w:r>
        <w:t>a citação está invertida</w:t>
      </w:r>
    </w:p>
    <w:p w:rsidR="00122276" w:rsidRDefault="00122276">
      <w:pPr>
        <w:pStyle w:val="Textodecomentrio"/>
      </w:pPr>
      <w:r>
        <w:t>A organização autora é o PMI e o PMBOK é o documento que contem as boa práticas. o Ano deve ser da última versão do PMBOK.</w:t>
      </w:r>
    </w:p>
  </w:comment>
  <w:comment w:id="42" w:author="Bruno Fernandes" w:date="2015-05-27T09:12:00Z" w:initials="BF">
    <w:p w:rsidR="00410313" w:rsidRDefault="007B1CA1">
      <w:pPr>
        <w:pStyle w:val="Textodecomentrio"/>
      </w:pPr>
      <w:r>
        <w:rPr>
          <w:rStyle w:val="Refdecomentrio"/>
        </w:rPr>
        <w:annotationRef/>
      </w:r>
      <w:r w:rsidR="00410313">
        <w:t>1.Realmente estava invertida. Já arrumei.</w:t>
      </w:r>
    </w:p>
    <w:p w:rsidR="00410313" w:rsidRDefault="00410313">
      <w:pPr>
        <w:pStyle w:val="Textodecomentrio"/>
      </w:pPr>
      <w:r>
        <w:t>2.</w:t>
      </w:r>
      <w:r w:rsidR="007B1CA1">
        <w:t xml:space="preserve">A última versão (em inglês) é a 2013. </w:t>
      </w:r>
    </w:p>
    <w:p w:rsidR="00410313" w:rsidRDefault="00410313">
      <w:pPr>
        <w:pStyle w:val="Textodecomentrio"/>
      </w:pPr>
      <w:r>
        <w:t>3.</w:t>
      </w:r>
      <w:r w:rsidR="007B1CA1">
        <w:t xml:space="preserve">Quando se usa siglas é bom colocar seu significado na primeira utilização, ou não precisa, visto que existirá o Glossário? </w:t>
      </w:r>
    </w:p>
    <w:p w:rsidR="00ED6674" w:rsidRDefault="00ED6674">
      <w:pPr>
        <w:pStyle w:val="Textodecomentrio"/>
      </w:pPr>
    </w:p>
    <w:p w:rsidR="00ED6674" w:rsidRDefault="00ED6674">
      <w:pPr>
        <w:pStyle w:val="Textodecomentrio"/>
      </w:pPr>
      <w:r>
        <w:t>Neste caso não se coloca por extenso em virtude fo formato da citação feita</w:t>
      </w:r>
    </w:p>
    <w:p w:rsidR="00ED6674" w:rsidRDefault="00ED6674">
      <w:pPr>
        <w:pStyle w:val="Textodecomentrio"/>
      </w:pPr>
    </w:p>
    <w:p w:rsidR="007B1CA1" w:rsidRDefault="00410313">
      <w:pPr>
        <w:pStyle w:val="Textodecomentrio"/>
      </w:pPr>
      <w:r>
        <w:t>4.</w:t>
      </w:r>
      <w:r w:rsidR="007B1CA1">
        <w:t>Outra dúvida, aqui devo usar o ano da publicação em inglês ou da tradução?</w:t>
      </w:r>
      <w:bookmarkStart w:id="46" w:name="_GoBack"/>
      <w:bookmarkEnd w:id="46"/>
    </w:p>
    <w:p w:rsidR="00ED6674" w:rsidRDefault="00ED6674">
      <w:pPr>
        <w:pStyle w:val="Textodecomentrio"/>
      </w:pPr>
      <w:r>
        <w:t>Nesse caso vamos o ano da publicação pois se trata da última versão  do PMBOK gerada.</w:t>
      </w:r>
    </w:p>
  </w:comment>
  <w:comment w:id="47" w:author="Donizete Buzarosco" w:date="2015-05-25T14:37:00Z" w:initials="DB">
    <w:p w:rsidR="001650AD" w:rsidRDefault="001650AD">
      <w:pPr>
        <w:pStyle w:val="Textodecomentrio"/>
      </w:pPr>
      <w:r>
        <w:rPr>
          <w:rStyle w:val="Refdecomentrio"/>
        </w:rPr>
        <w:annotationRef/>
      </w:r>
      <w:r>
        <w:t>Está corrto isso?</w:t>
      </w:r>
    </w:p>
  </w:comment>
  <w:comment w:id="48" w:author="Bruno Fernandes" w:date="2015-05-27T09:15:00Z" w:initials="BF">
    <w:p w:rsidR="00ED6674" w:rsidRDefault="00792F2D">
      <w:pPr>
        <w:pStyle w:val="Textodecomentrio"/>
      </w:pPr>
      <w:r>
        <w:rPr>
          <w:rStyle w:val="Refdecomentrio"/>
        </w:rPr>
        <w:annotationRef/>
      </w:r>
      <w:r>
        <w:t>RationalUnifiedProcess. Como seria a melhor forma de citar ele? Já encontrei citações deste modo</w:t>
      </w:r>
      <w:r w:rsidR="007B1CA1">
        <w:t xml:space="preserve"> em outros trabalhos</w:t>
      </w:r>
      <w:r>
        <w:t>...</w:t>
      </w:r>
    </w:p>
    <w:p w:rsidR="00ED6674" w:rsidRDefault="00ED6674">
      <w:pPr>
        <w:pStyle w:val="Textodecomentrio"/>
      </w:pPr>
      <w:r>
        <w:t>O RUP é um produto vendido no mercado que utiliza o Processo Unificado (PU) . Numa pesquisa, procuramos não promover proddutos. Você pode obter outras definições pra projeto de outros autores.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A96CDBB" w15:done="0"/>
  <w15:commentEx w15:paraId="046D03A1" w15:done="0"/>
  <w15:commentEx w15:paraId="6530ED23" w15:paraIdParent="046D03A1" w15:done="0"/>
  <w15:commentEx w15:paraId="210633A7" w15:done="0"/>
  <w15:commentEx w15:paraId="05F862A4" w15:paraIdParent="210633A7" w15:done="0"/>
  <w15:commentEx w15:paraId="24ECE04E" w15:done="0"/>
  <w15:commentEx w15:paraId="2E65E90D" w15:paraIdParent="24ECE04E" w15:done="0"/>
  <w15:commentEx w15:paraId="16AA73F6" w15:done="0"/>
  <w15:commentEx w15:paraId="4ABC4370" w15:paraIdParent="16AA73F6" w15:done="0"/>
  <w15:commentEx w15:paraId="3373F9E7" w15:done="0"/>
  <w15:commentEx w15:paraId="7AE7503A" w15:paraIdParent="3373F9E7" w15:done="0"/>
  <w15:commentEx w15:paraId="51353453" w15:done="0"/>
  <w15:commentEx w15:paraId="01252442" w15:paraIdParent="51353453" w15:done="0"/>
  <w15:commentEx w15:paraId="08ECA2C4" w15:done="0"/>
  <w15:commentEx w15:paraId="792CE1D0" w15:paraIdParent="08ECA2C4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660D" w:rsidRDefault="00C2660D" w:rsidP="00F77B92">
      <w:pPr>
        <w:spacing w:line="240" w:lineRule="auto"/>
      </w:pPr>
      <w:r>
        <w:separator/>
      </w:r>
    </w:p>
  </w:endnote>
  <w:endnote w:type="continuationSeparator" w:id="1">
    <w:p w:rsidR="00C2660D" w:rsidRDefault="00C2660D" w:rsidP="00F77B9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660D" w:rsidRDefault="00C2660D" w:rsidP="00F77B92">
      <w:pPr>
        <w:spacing w:line="240" w:lineRule="auto"/>
      </w:pPr>
      <w:r>
        <w:separator/>
      </w:r>
    </w:p>
  </w:footnote>
  <w:footnote w:type="continuationSeparator" w:id="1">
    <w:p w:rsidR="00C2660D" w:rsidRDefault="00C2660D" w:rsidP="00F77B9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7B92" w:rsidRDefault="00F77B92">
    <w:pPr>
      <w:pStyle w:val="Cabealho"/>
      <w:jc w:val="right"/>
    </w:pPr>
  </w:p>
  <w:p w:rsidR="00F77B92" w:rsidRDefault="00F77B92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7B92" w:rsidRDefault="00F77B92">
    <w:pPr>
      <w:pStyle w:val="Cabealho"/>
      <w:jc w:val="right"/>
    </w:pPr>
  </w:p>
  <w:p w:rsidR="00F77B92" w:rsidRDefault="00F77B92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C73478"/>
    <w:multiLevelType w:val="multilevel"/>
    <w:tmpl w:val="03E495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520" w:hanging="1080"/>
      </w:pPr>
    </w:lvl>
    <w:lvl w:ilvl="4">
      <w:start w:val="1"/>
      <w:numFmt w:val="decimal"/>
      <w:lvlText w:val="%1.%2.%3.%4.%5."/>
      <w:lvlJc w:val="left"/>
      <w:pPr>
        <w:ind w:left="3240" w:hanging="1440"/>
      </w:pPr>
    </w:lvl>
    <w:lvl w:ilvl="5">
      <w:start w:val="1"/>
      <w:numFmt w:val="decimal"/>
      <w:lvlText w:val="%1.%2.%3.%4.%5.%6."/>
      <w:lvlJc w:val="left"/>
      <w:pPr>
        <w:ind w:left="3600" w:hanging="1440"/>
      </w:pPr>
    </w:lvl>
    <w:lvl w:ilvl="6">
      <w:start w:val="1"/>
      <w:numFmt w:val="decimal"/>
      <w:lvlText w:val="%1.%2.%3.%4.%5.%6.%7."/>
      <w:lvlJc w:val="left"/>
      <w:pPr>
        <w:ind w:left="4320" w:hanging="1800"/>
      </w:pPr>
    </w:lvl>
    <w:lvl w:ilvl="7">
      <w:start w:val="1"/>
      <w:numFmt w:val="decimal"/>
      <w:lvlText w:val="%1.%2.%3.%4.%5.%6.%7.%8."/>
      <w:lvlJc w:val="left"/>
      <w:pPr>
        <w:ind w:left="5040" w:hanging="2160"/>
      </w:pPr>
    </w:lvl>
    <w:lvl w:ilvl="8">
      <w:start w:val="1"/>
      <w:numFmt w:val="decimal"/>
      <w:lvlText w:val="%1.%2.%3.%4.%5.%6.%7.%8.%9."/>
      <w:lvlJc w:val="left"/>
      <w:pPr>
        <w:ind w:left="5400" w:hanging="2160"/>
      </w:pPr>
    </w:lvl>
  </w:abstractNum>
  <w:abstractNum w:abstractNumId="1">
    <w:nsid w:val="6CDA2E69"/>
    <w:multiLevelType w:val="multilevel"/>
    <w:tmpl w:val="5DDEA30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79CF51B9"/>
    <w:multiLevelType w:val="multilevel"/>
    <w:tmpl w:val="B7B4E690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800" w:hanging="144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2160" w:hanging="1800"/>
      </w:pPr>
    </w:lvl>
    <w:lvl w:ilvl="7">
      <w:start w:val="1"/>
      <w:numFmt w:val="decimal"/>
      <w:lvlText w:val="%1.%2.%3.%4.%5.%6.%7.%8"/>
      <w:lvlJc w:val="left"/>
      <w:pPr>
        <w:ind w:left="2520" w:hanging="2160"/>
      </w:pPr>
    </w:lvl>
    <w:lvl w:ilvl="8">
      <w:start w:val="1"/>
      <w:numFmt w:val="decimal"/>
      <w:lvlText w:val="%1.%2.%3.%4.%5.%6.%7.%8.%9"/>
      <w:lvlJc w:val="left"/>
      <w:pPr>
        <w:ind w:left="2520" w:hanging="21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runo Fernandes">
    <w15:presenceInfo w15:providerId="AD" w15:userId="S-1-5-21-789336058-287218729-682003330-17810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trackRevisions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77B92"/>
    <w:rsid w:val="000A3B34"/>
    <w:rsid w:val="00122276"/>
    <w:rsid w:val="001650AD"/>
    <w:rsid w:val="0026695C"/>
    <w:rsid w:val="00272714"/>
    <w:rsid w:val="00410313"/>
    <w:rsid w:val="004875AC"/>
    <w:rsid w:val="00496952"/>
    <w:rsid w:val="00792F2D"/>
    <w:rsid w:val="007A61CC"/>
    <w:rsid w:val="007B1CA1"/>
    <w:rsid w:val="007D252A"/>
    <w:rsid w:val="008E2396"/>
    <w:rsid w:val="00AF26B8"/>
    <w:rsid w:val="00C2306C"/>
    <w:rsid w:val="00C2660D"/>
    <w:rsid w:val="00D639E8"/>
    <w:rsid w:val="00E84849"/>
    <w:rsid w:val="00ED6674"/>
    <w:rsid w:val="00F77B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" w:hAnsi="Calibri" w:cs="Calibri"/>
        <w:sz w:val="22"/>
        <w:szCs w:val="22"/>
        <w:lang w:val="pt-BR" w:eastAsia="en-US" w:bidi="ar-SA"/>
      </w:rPr>
    </w:rPrDefault>
    <w:pPrDefault>
      <w:pPr>
        <w:spacing w:line="25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B92"/>
    <w:pPr>
      <w:suppressAutoHyphens/>
    </w:pPr>
  </w:style>
  <w:style w:type="paragraph" w:styleId="Ttulo1">
    <w:name w:val="heading 1"/>
    <w:link w:val="Ttulo1Char"/>
    <w:uiPriority w:val="9"/>
    <w:qFormat/>
    <w:rsid w:val="00B03898"/>
    <w:pPr>
      <w:keepNext/>
      <w:keepLines/>
      <w:widowControl w:val="0"/>
      <w:suppressAutoHyphens/>
      <w:spacing w:before="480"/>
      <w:outlineLvl w:val="0"/>
    </w:pPr>
    <w:rPr>
      <w:rFonts w:ascii="Calibri Light" w:hAnsi="Calibri Light"/>
      <w:b/>
      <w:bCs/>
      <w:color w:val="2E74B5"/>
      <w:sz w:val="28"/>
      <w:szCs w:val="28"/>
    </w:rPr>
  </w:style>
  <w:style w:type="paragraph" w:styleId="Ttulo2">
    <w:name w:val="heading 2"/>
    <w:link w:val="Ttulo2Char"/>
    <w:qFormat/>
    <w:rsid w:val="005A77E5"/>
    <w:pPr>
      <w:keepNext/>
      <w:widowControl w:val="0"/>
      <w:suppressAutoHyphens/>
      <w:jc w:val="center"/>
      <w:outlineLvl w:val="1"/>
    </w:pPr>
    <w:rPr>
      <w:b/>
      <w:sz w:val="28"/>
    </w:rPr>
  </w:style>
  <w:style w:type="paragraph" w:styleId="Ttulo7">
    <w:name w:val="heading 7"/>
    <w:link w:val="Ttulo7Char"/>
    <w:qFormat/>
    <w:rsid w:val="005A77E5"/>
    <w:pPr>
      <w:keepNext/>
      <w:widowControl w:val="0"/>
      <w:suppressAutoHyphens/>
      <w:jc w:val="center"/>
      <w:outlineLvl w:val="6"/>
    </w:pPr>
    <w:rPr>
      <w:rFonts w:ascii="Arial" w:hAnsi="Arial" w:cs="Arial"/>
      <w:sz w:val="32"/>
    </w:rPr>
  </w:style>
  <w:style w:type="paragraph" w:styleId="Ttulo9">
    <w:name w:val="heading 9"/>
    <w:link w:val="Ttulo9Char"/>
    <w:qFormat/>
    <w:rsid w:val="005A77E5"/>
    <w:pPr>
      <w:keepNext/>
      <w:widowControl w:val="0"/>
      <w:suppressAutoHyphens/>
      <w:jc w:val="both"/>
      <w:outlineLvl w:val="8"/>
    </w:pPr>
    <w:rPr>
      <w:rFonts w:ascii="Arial" w:hAnsi="Arial" w:cs="Arial"/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5A77E5"/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character" w:customStyle="1" w:styleId="Ttulo7Char">
    <w:name w:val="Título 7 Char"/>
    <w:basedOn w:val="Fontepargpadro"/>
    <w:link w:val="Ttulo7"/>
    <w:rsid w:val="005A77E5"/>
    <w:rPr>
      <w:rFonts w:ascii="Arial" w:eastAsia="Times New Roman" w:hAnsi="Arial" w:cs="Arial"/>
      <w:sz w:val="32"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5A77E5"/>
    <w:rPr>
      <w:rFonts w:ascii="Arial" w:eastAsia="Times New Roman" w:hAnsi="Arial" w:cs="Arial"/>
      <w:b/>
      <w:sz w:val="24"/>
      <w:szCs w:val="24"/>
      <w:lang w:eastAsia="pt-BR"/>
    </w:rPr>
  </w:style>
  <w:style w:type="character" w:customStyle="1" w:styleId="LinkdaInternet">
    <w:name w:val="Link da Internet"/>
    <w:basedOn w:val="Fontepargpadro"/>
    <w:uiPriority w:val="99"/>
    <w:unhideWhenUsed/>
    <w:rsid w:val="00131A67"/>
    <w:rPr>
      <w:color w:val="0563C1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B03898"/>
    <w:rPr>
      <w:rFonts w:ascii="Calibri Light" w:hAnsi="Calibri Light"/>
      <w:b/>
      <w:bCs/>
      <w:color w:val="2E74B5"/>
      <w:sz w:val="28"/>
      <w:szCs w:val="28"/>
      <w:lang w:eastAsia="pt-BR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3898"/>
    <w:rPr>
      <w:rFonts w:ascii="Tahoma" w:eastAsia="Times New Roman" w:hAnsi="Tahoma" w:cs="Tahoma"/>
      <w:sz w:val="16"/>
      <w:szCs w:val="16"/>
      <w:lang w:eastAsia="pt-BR"/>
    </w:rPr>
  </w:style>
  <w:style w:type="character" w:styleId="TtulodoLivro">
    <w:name w:val="Book Title"/>
    <w:basedOn w:val="Fontepargpadro"/>
    <w:uiPriority w:val="33"/>
    <w:qFormat/>
    <w:rsid w:val="006E676D"/>
    <w:rPr>
      <w:b/>
      <w:bCs/>
      <w:smallCaps/>
      <w:spacing w:val="5"/>
    </w:rPr>
  </w:style>
  <w:style w:type="character" w:customStyle="1" w:styleId="CabealhoChar">
    <w:name w:val="Cabeçalho Char"/>
    <w:basedOn w:val="Fontepargpadro"/>
    <w:link w:val="Cabealho"/>
    <w:uiPriority w:val="99"/>
    <w:rsid w:val="00A43B1F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RodapChar">
    <w:name w:val="Rodapé Char"/>
    <w:basedOn w:val="Fontepargpadro"/>
    <w:link w:val="Rodap"/>
    <w:uiPriority w:val="99"/>
    <w:rsid w:val="00A43B1F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Forte">
    <w:name w:val="Strong"/>
    <w:basedOn w:val="Fontepargpadro"/>
    <w:uiPriority w:val="22"/>
    <w:qFormat/>
    <w:rsid w:val="00075D68"/>
    <w:rPr>
      <w:b/>
      <w:bCs/>
    </w:rPr>
  </w:style>
  <w:style w:type="character" w:customStyle="1" w:styleId="ListLabel1">
    <w:name w:val="ListLabel 1"/>
    <w:rsid w:val="00F77B92"/>
    <w:rPr>
      <w:rFonts w:cs="Courier New"/>
    </w:rPr>
  </w:style>
  <w:style w:type="character" w:customStyle="1" w:styleId="ListLabel2">
    <w:name w:val="ListLabel 2"/>
    <w:rsid w:val="00F77B92"/>
    <w:rPr>
      <w:b/>
    </w:rPr>
  </w:style>
  <w:style w:type="character" w:customStyle="1" w:styleId="Vnculodendice">
    <w:name w:val="Vínculo de índice"/>
    <w:rsid w:val="00F77B92"/>
  </w:style>
  <w:style w:type="character" w:customStyle="1" w:styleId="ListLabel3">
    <w:name w:val="ListLabel 3"/>
    <w:rsid w:val="00F77B92"/>
    <w:rPr>
      <w:rFonts w:cs="Symbol"/>
    </w:rPr>
  </w:style>
  <w:style w:type="character" w:customStyle="1" w:styleId="ListLabel4">
    <w:name w:val="ListLabel 4"/>
    <w:rsid w:val="00F77B92"/>
    <w:rPr>
      <w:rFonts w:cs="Courier New"/>
    </w:rPr>
  </w:style>
  <w:style w:type="character" w:customStyle="1" w:styleId="ListLabel5">
    <w:name w:val="ListLabel 5"/>
    <w:rsid w:val="00F77B92"/>
    <w:rPr>
      <w:rFonts w:cs="Wingdings"/>
    </w:rPr>
  </w:style>
  <w:style w:type="paragraph" w:styleId="Ttulo">
    <w:name w:val="Title"/>
    <w:basedOn w:val="Normal"/>
    <w:next w:val="Corpodotexto"/>
    <w:rsid w:val="00F77B92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otexto">
    <w:name w:val="Corpo do texto"/>
    <w:basedOn w:val="Normal1"/>
    <w:rsid w:val="00F77B92"/>
    <w:pPr>
      <w:spacing w:after="140" w:line="288" w:lineRule="auto"/>
    </w:pPr>
  </w:style>
  <w:style w:type="paragraph" w:styleId="Lista">
    <w:name w:val="List"/>
    <w:basedOn w:val="Corpodotexto"/>
    <w:rsid w:val="00F77B92"/>
    <w:rPr>
      <w:rFonts w:cs="FreeSans"/>
    </w:rPr>
  </w:style>
  <w:style w:type="paragraph" w:styleId="Legenda">
    <w:name w:val="caption"/>
    <w:basedOn w:val="Normal1"/>
    <w:rsid w:val="00F77B92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1"/>
    <w:rsid w:val="00F77B92"/>
    <w:pPr>
      <w:suppressLineNumbers/>
    </w:pPr>
    <w:rPr>
      <w:rFonts w:cs="FreeSans"/>
    </w:rPr>
  </w:style>
  <w:style w:type="paragraph" w:customStyle="1" w:styleId="Normal1">
    <w:name w:val="Normal1"/>
    <w:rsid w:val="0076553E"/>
    <w:pPr>
      <w:widowControl w:val="0"/>
      <w:suppressAutoHyphens/>
      <w:spacing w:line="240" w:lineRule="auto"/>
      <w:textAlignment w:val="baseline"/>
    </w:pPr>
    <w:rPr>
      <w:rFonts w:ascii="Times New Roman" w:hAnsi="Times New Roman" w:cs="Lohit Hindi"/>
      <w:sz w:val="24"/>
      <w:szCs w:val="24"/>
      <w:lang w:eastAsia="zh-CN" w:bidi="hi-IN"/>
    </w:rPr>
  </w:style>
  <w:style w:type="paragraph" w:customStyle="1" w:styleId="Ttulododocumento">
    <w:name w:val="Título do documento"/>
    <w:basedOn w:val="Normal1"/>
    <w:rsid w:val="00F77B92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PargrafodaLista">
    <w:name w:val="List Paragraph"/>
    <w:basedOn w:val="Normal1"/>
    <w:uiPriority w:val="34"/>
    <w:qFormat/>
    <w:rsid w:val="00751EE4"/>
    <w:pPr>
      <w:ind w:left="720"/>
      <w:contextualSpacing/>
    </w:pPr>
  </w:style>
  <w:style w:type="paragraph" w:styleId="Remissivo1">
    <w:name w:val="index 1"/>
    <w:basedOn w:val="Normal1"/>
    <w:next w:val="Normal1"/>
    <w:autoRedefine/>
    <w:uiPriority w:val="99"/>
    <w:semiHidden/>
    <w:unhideWhenUsed/>
    <w:rsid w:val="00B03898"/>
    <w:pPr>
      <w:ind w:left="200" w:hanging="200"/>
    </w:pPr>
  </w:style>
  <w:style w:type="paragraph" w:customStyle="1" w:styleId="Ttulodosumrio">
    <w:name w:val="Título do sumário"/>
    <w:basedOn w:val="Ttulo1"/>
    <w:next w:val="Normal"/>
    <w:uiPriority w:val="39"/>
    <w:unhideWhenUsed/>
    <w:qFormat/>
    <w:rsid w:val="00131A67"/>
    <w:pPr>
      <w:widowControl/>
      <w:suppressAutoHyphens w:val="0"/>
      <w:spacing w:before="240" w:line="256" w:lineRule="auto"/>
    </w:pPr>
    <w:rPr>
      <w:b w:val="0"/>
      <w:bCs w:val="0"/>
      <w:sz w:val="32"/>
      <w:szCs w:val="32"/>
      <w:lang w:eastAsia="pt-BR"/>
    </w:rPr>
  </w:style>
  <w:style w:type="paragraph" w:styleId="Sumrio2">
    <w:name w:val="toc 2"/>
    <w:basedOn w:val="Normal1"/>
    <w:next w:val="Normal1"/>
    <w:autoRedefine/>
    <w:uiPriority w:val="39"/>
    <w:unhideWhenUsed/>
    <w:qFormat/>
    <w:rsid w:val="00B03898"/>
    <w:pPr>
      <w:spacing w:after="100" w:line="276" w:lineRule="auto"/>
      <w:ind w:left="220"/>
    </w:pPr>
    <w:rPr>
      <w:rFonts w:ascii="Calibri" w:hAnsi="Calibri"/>
      <w:sz w:val="22"/>
      <w:szCs w:val="22"/>
    </w:rPr>
  </w:style>
  <w:style w:type="paragraph" w:styleId="Sumrio1">
    <w:name w:val="toc 1"/>
    <w:basedOn w:val="Normal1"/>
    <w:next w:val="Normal1"/>
    <w:autoRedefine/>
    <w:uiPriority w:val="39"/>
    <w:unhideWhenUsed/>
    <w:qFormat/>
    <w:rsid w:val="00B03898"/>
    <w:pPr>
      <w:spacing w:after="100" w:line="276" w:lineRule="auto"/>
    </w:pPr>
    <w:rPr>
      <w:rFonts w:ascii="Calibri" w:hAnsi="Calibri"/>
      <w:sz w:val="22"/>
      <w:szCs w:val="22"/>
    </w:rPr>
  </w:style>
  <w:style w:type="paragraph" w:styleId="Sumrio3">
    <w:name w:val="toc 3"/>
    <w:basedOn w:val="Normal1"/>
    <w:next w:val="Normal1"/>
    <w:autoRedefine/>
    <w:uiPriority w:val="39"/>
    <w:semiHidden/>
    <w:unhideWhenUsed/>
    <w:qFormat/>
    <w:rsid w:val="00B03898"/>
    <w:pPr>
      <w:spacing w:after="100" w:line="276" w:lineRule="auto"/>
      <w:ind w:left="440"/>
    </w:pPr>
    <w:rPr>
      <w:rFonts w:ascii="Calibri" w:hAnsi="Calibri"/>
      <w:sz w:val="22"/>
      <w:szCs w:val="22"/>
    </w:rPr>
  </w:style>
  <w:style w:type="paragraph" w:styleId="Textodebalo">
    <w:name w:val="Balloon Text"/>
    <w:basedOn w:val="Normal1"/>
    <w:link w:val="TextodebaloChar"/>
    <w:uiPriority w:val="99"/>
    <w:semiHidden/>
    <w:unhideWhenUsed/>
    <w:rsid w:val="00B03898"/>
    <w:rPr>
      <w:rFonts w:ascii="Tahoma" w:hAnsi="Tahoma" w:cs="Tahoma"/>
      <w:sz w:val="16"/>
      <w:szCs w:val="16"/>
    </w:rPr>
  </w:style>
  <w:style w:type="paragraph" w:styleId="Cabealho">
    <w:name w:val="header"/>
    <w:basedOn w:val="Normal1"/>
    <w:link w:val="CabealhoChar"/>
    <w:uiPriority w:val="99"/>
    <w:unhideWhenUsed/>
    <w:rsid w:val="00A43B1F"/>
    <w:pPr>
      <w:tabs>
        <w:tab w:val="center" w:pos="4252"/>
        <w:tab w:val="right" w:pos="8504"/>
      </w:tabs>
    </w:pPr>
  </w:style>
  <w:style w:type="paragraph" w:styleId="Rodap">
    <w:name w:val="footer"/>
    <w:basedOn w:val="Normal1"/>
    <w:link w:val="RodapChar"/>
    <w:uiPriority w:val="99"/>
    <w:unhideWhenUsed/>
    <w:rsid w:val="00A43B1F"/>
    <w:pPr>
      <w:tabs>
        <w:tab w:val="center" w:pos="4252"/>
        <w:tab w:val="right" w:pos="8504"/>
      </w:tabs>
    </w:pPr>
  </w:style>
  <w:style w:type="character" w:styleId="Refdecomentrio">
    <w:name w:val="annotation reference"/>
    <w:basedOn w:val="Fontepargpadro"/>
    <w:uiPriority w:val="99"/>
    <w:semiHidden/>
    <w:unhideWhenUsed/>
    <w:rsid w:val="000A3B3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A3B3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A3B3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A3B3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A3B34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410313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tandishgroup.com/about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FEA712-FD35-485E-9151-572BD1EBB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1001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Fernandes</dc:creator>
  <cp:lastModifiedBy>Donizete Buzarosco</cp:lastModifiedBy>
  <cp:revision>3</cp:revision>
  <cp:lastPrinted>2014-03-14T22:21:00Z</cp:lastPrinted>
  <dcterms:created xsi:type="dcterms:W3CDTF">2015-05-27T15:51:00Z</dcterms:created>
  <dcterms:modified xsi:type="dcterms:W3CDTF">2015-05-27T16:15:00Z</dcterms:modified>
  <dc:language>pt-BR</dc:language>
</cp:coreProperties>
</file>