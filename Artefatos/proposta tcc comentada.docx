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ESTADUAL DE MARINGÁ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</w:t>
      </w:r>
      <w:r w:rsidR="00855F03">
        <w:rPr>
          <w:rFonts w:ascii="Arial" w:hAnsi="Arial" w:cs="Arial"/>
          <w:b/>
          <w:sz w:val="28"/>
          <w:szCs w:val="28"/>
        </w:rPr>
        <w:t>6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  <w:r w:rsidR="00855F03">
        <w:rPr>
          <w:rFonts w:ascii="Arial" w:hAnsi="Arial" w:cs="Arial"/>
          <w:sz w:val="28"/>
          <w:szCs w:val="28"/>
        </w:rPr>
        <w:t xml:space="preserve"> DE SOFTWARE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Pré-projeto apresentado na Disciplina de Trabalho de Conclusão de Curso como requisito básico para a apresentação do Trabalho de Conclusão de Curso do Curso de Informática.</w:t>
      </w:r>
    </w:p>
    <w:p w:rsidR="00A06002" w:rsidRDefault="00A06002" w:rsidP="00A06002">
      <w:pPr>
        <w:pStyle w:val="Normal1"/>
        <w:ind w:left="2268"/>
        <w:rPr>
          <w:rFonts w:ascii="Arial" w:hAnsi="Arial" w:cs="Arial"/>
        </w:rPr>
      </w:pPr>
    </w:p>
    <w:p w:rsidR="00A06002" w:rsidRDefault="00A06002" w:rsidP="00A06002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  <w:bookmarkStart w:id="0" w:name="_GoBack"/>
      <w:bookmarkEnd w:id="0"/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855F03">
      <w:pPr>
        <w:pStyle w:val="Cabealh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Maringá, </w:t>
      </w:r>
      <w:r w:rsidR="00855F03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de </w:t>
      </w:r>
      <w:r w:rsidR="00855F03">
        <w:rPr>
          <w:rFonts w:ascii="Arial" w:hAnsi="Arial" w:cs="Arial"/>
        </w:rPr>
        <w:t>junho</w:t>
      </w:r>
      <w:r>
        <w:rPr>
          <w:rFonts w:ascii="Arial" w:hAnsi="Arial" w:cs="Arial"/>
        </w:rPr>
        <w:t xml:space="preserve"> de 201</w:t>
      </w:r>
      <w:r w:rsidR="00855F03">
        <w:rPr>
          <w:rFonts w:ascii="Arial" w:hAnsi="Arial" w:cs="Arial"/>
        </w:rPr>
        <w:t>6</w:t>
      </w:r>
    </w:p>
    <w:p w:rsidR="00A06002" w:rsidRDefault="00A06002" w:rsidP="00A06002">
      <w:pPr>
        <w:rPr>
          <w:rFonts w:ascii="Arial" w:hAnsi="Arial" w:cs="Arial"/>
          <w:sz w:val="24"/>
          <w:szCs w:val="24"/>
          <w:lang w:eastAsia="zh-CN" w:bidi="hi-IN"/>
        </w:rPr>
      </w:pPr>
    </w:p>
    <w:p w:rsidR="00A06002" w:rsidRDefault="00A06002" w:rsidP="00A06002">
      <w:pPr>
        <w:pStyle w:val="Normal1"/>
        <w:pageBreakBefore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ESTADUAL DE MARINGÁ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A06002" w:rsidRDefault="00A06002" w:rsidP="00A06002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Proposta de projeto apresentado na Disciplina de Trabalho de Conclusão de Curso como requisito básico para a apresentação do Trabalho de Conclusão de Curso do Curso de Informática.</w:t>
      </w:r>
    </w:p>
    <w:p w:rsidR="00A06002" w:rsidRDefault="00A06002" w:rsidP="00A06002">
      <w:pPr>
        <w:pStyle w:val="Normal1"/>
        <w:ind w:left="2268"/>
        <w:rPr>
          <w:rFonts w:ascii="Arial" w:hAnsi="Arial" w:cs="Arial"/>
        </w:rPr>
      </w:pPr>
    </w:p>
    <w:p w:rsidR="00A06002" w:rsidRDefault="00A06002" w:rsidP="00A06002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:rsidR="00A06002" w:rsidRDefault="00A06002" w:rsidP="00A06002">
      <w:pPr>
        <w:pStyle w:val="Normal1"/>
        <w:ind w:left="226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Banca examinadora: </w:t>
      </w:r>
      <w:r>
        <w:rPr>
          <w:rFonts w:ascii="Arial" w:hAnsi="Arial" w:cs="Arial"/>
        </w:rPr>
        <w:t xml:space="preserve">Prof. Flávio Arnaldo Braga e Prof. </w:t>
      </w:r>
      <w:r w:rsidR="00855F03">
        <w:rPr>
          <w:rFonts w:ascii="Arial" w:hAnsi="Arial" w:cs="Arial"/>
          <w:bCs/>
        </w:rPr>
        <w:t>Aline Maria M. M. Amaral</w:t>
      </w: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:rsidR="00A06002" w:rsidRDefault="00A06002" w:rsidP="00855F03">
      <w:pPr>
        <w:pStyle w:val="Cabealho"/>
        <w:jc w:val="center"/>
        <w:rPr>
          <w:rFonts w:ascii="Arial" w:hAnsi="Arial" w:cs="Arial"/>
        </w:rPr>
        <w:sectPr w:rsidR="00A06002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t xml:space="preserve">Maringá, </w:t>
      </w:r>
      <w:r w:rsidR="00855F03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de </w:t>
      </w:r>
      <w:r w:rsidR="00855F03">
        <w:rPr>
          <w:rFonts w:ascii="Arial" w:hAnsi="Arial" w:cs="Arial"/>
        </w:rPr>
        <w:t>junho</w:t>
      </w:r>
      <w:r>
        <w:rPr>
          <w:rFonts w:ascii="Arial" w:hAnsi="Arial" w:cs="Arial"/>
        </w:rPr>
        <w:t xml:space="preserve"> de 201</w:t>
      </w:r>
      <w:r w:rsidR="00855F03">
        <w:rPr>
          <w:rFonts w:ascii="Arial" w:hAnsi="Arial" w:cs="Arial"/>
        </w:rPr>
        <w:t>6</w:t>
      </w:r>
    </w:p>
    <w:p w:rsidR="00A06002" w:rsidRPr="007E659B" w:rsidRDefault="00A06002" w:rsidP="00A06002">
      <w:pPr>
        <w:pStyle w:val="Ttulodosumrio"/>
        <w:jc w:val="center"/>
        <w:rPr>
          <w:rFonts w:ascii="Arial" w:hAnsi="Arial" w:cs="Arial"/>
          <w:color w:val="auto"/>
        </w:rPr>
      </w:pPr>
      <w:bookmarkStart w:id="1" w:name="_Toc425965544"/>
      <w:bookmarkStart w:id="2" w:name="_Toc453612901"/>
      <w:r w:rsidRPr="007E659B">
        <w:rPr>
          <w:rFonts w:ascii="Arial" w:hAnsi="Arial" w:cs="Arial"/>
          <w:color w:val="auto"/>
        </w:rPr>
        <w:lastRenderedPageBreak/>
        <w:t>Sumário</w:t>
      </w:r>
      <w:bookmarkEnd w:id="1"/>
      <w:bookmarkEnd w:id="2"/>
    </w:p>
    <w:p w:rsidR="00982402" w:rsidRDefault="004149A3">
      <w:pPr>
        <w:pStyle w:val="Sumrio1"/>
        <w:rPr>
          <w:rFonts w:asciiTheme="minorHAnsi" w:eastAsiaTheme="minorEastAsia" w:hAnsiTheme="minorHAnsi" w:cstheme="minorBidi"/>
          <w:noProof/>
          <w:lang w:eastAsia="pt-BR" w:bidi="ar-SA"/>
        </w:rPr>
      </w:pPr>
      <w:r w:rsidRPr="004149A3">
        <w:fldChar w:fldCharType="begin"/>
      </w:r>
      <w:r w:rsidR="00A06002">
        <w:instrText>TOC</w:instrText>
      </w:r>
      <w:r w:rsidRPr="004149A3">
        <w:fldChar w:fldCharType="separate"/>
      </w:r>
      <w:r w:rsidR="00982402" w:rsidRPr="003D3438">
        <w:rPr>
          <w:rFonts w:ascii="Arial" w:hAnsi="Arial" w:cs="Arial"/>
          <w:noProof/>
        </w:rPr>
        <w:t>Sumário</w:t>
      </w:r>
      <w:r w:rsidR="00982402">
        <w:rPr>
          <w:noProof/>
        </w:rPr>
        <w:tab/>
      </w:r>
      <w:r>
        <w:rPr>
          <w:noProof/>
        </w:rPr>
        <w:fldChar w:fldCharType="begin"/>
      </w:r>
      <w:r w:rsidR="00982402">
        <w:rPr>
          <w:noProof/>
        </w:rPr>
        <w:instrText xml:space="preserve"> PAGEREF _Toc453612901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3</w:t>
      </w:r>
      <w:r>
        <w:rPr>
          <w:noProof/>
        </w:rPr>
        <w:fldChar w:fldCharType="end"/>
      </w:r>
    </w:p>
    <w:p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1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INTRODUÇÃO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_Toc453612902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4</w:t>
      </w:r>
      <w:r w:rsidR="004149A3">
        <w:rPr>
          <w:noProof/>
        </w:rPr>
        <w:fldChar w:fldCharType="end"/>
      </w:r>
    </w:p>
    <w:p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2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REFERENCIAL TEÓRICO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_Toc453612903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4</w:t>
      </w:r>
      <w:r w:rsidR="004149A3">
        <w:rPr>
          <w:noProof/>
        </w:rPr>
        <w:fldChar w:fldCharType="end"/>
      </w:r>
    </w:p>
    <w:p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Cs/>
          <w:smallCaps/>
          <w:noProof/>
          <w:spacing w:val="5"/>
        </w:rPr>
        <w:t xml:space="preserve">2.1 </w:t>
      </w:r>
      <w:r w:rsidRPr="003D3438">
        <w:rPr>
          <w:rFonts w:ascii="Arial" w:hAnsi="Arial" w:cs="Arial"/>
          <w:noProof/>
        </w:rPr>
        <w:t>Gerenciamento de Projetos de Software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_Toc453612904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4</w:t>
      </w:r>
      <w:r w:rsidR="004149A3">
        <w:rPr>
          <w:noProof/>
        </w:rPr>
        <w:fldChar w:fldCharType="end"/>
      </w:r>
    </w:p>
    <w:p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Cs/>
          <w:smallCaps/>
          <w:noProof/>
          <w:spacing w:val="5"/>
        </w:rPr>
        <w:t xml:space="preserve">2.2 </w:t>
      </w:r>
      <w:r w:rsidRPr="003D3438">
        <w:rPr>
          <w:rFonts w:ascii="Arial" w:hAnsi="Arial" w:cs="Arial"/>
          <w:noProof/>
        </w:rPr>
        <w:t>Gerenciamento ágil de projetos de software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_Toc453612905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5</w:t>
      </w:r>
      <w:r w:rsidR="004149A3">
        <w:rPr>
          <w:noProof/>
        </w:rPr>
        <w:fldChar w:fldCharType="end"/>
      </w:r>
    </w:p>
    <w:p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3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MOTIVAÇÃO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_Toc453612906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5</w:t>
      </w:r>
      <w:r w:rsidR="004149A3">
        <w:rPr>
          <w:noProof/>
        </w:rPr>
        <w:fldChar w:fldCharType="end"/>
      </w:r>
    </w:p>
    <w:p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OBJETIVOS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_Toc453612907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6</w:t>
      </w:r>
      <w:r w:rsidR="004149A3">
        <w:rPr>
          <w:noProof/>
        </w:rPr>
        <w:fldChar w:fldCharType="end"/>
      </w:r>
    </w:p>
    <w:p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noProof/>
        </w:rPr>
        <w:t>4.1 GERAL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_Toc453612908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6</w:t>
      </w:r>
      <w:r w:rsidR="004149A3">
        <w:rPr>
          <w:noProof/>
        </w:rPr>
        <w:fldChar w:fldCharType="end"/>
      </w:r>
    </w:p>
    <w:p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noProof/>
        </w:rPr>
        <w:t>4.2 ESPECÍFICOS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_Toc453612909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6</w:t>
      </w:r>
      <w:r w:rsidR="004149A3">
        <w:rPr>
          <w:noProof/>
        </w:rPr>
        <w:fldChar w:fldCharType="end"/>
      </w:r>
    </w:p>
    <w:p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5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MATERIAIS E MÉTODOS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_Toc453612910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6</w:t>
      </w:r>
      <w:r w:rsidR="004149A3">
        <w:rPr>
          <w:noProof/>
        </w:rPr>
        <w:fldChar w:fldCharType="end"/>
      </w:r>
    </w:p>
    <w:p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6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CRONOGRAMA</w:t>
      </w:r>
      <w:r>
        <w:rPr>
          <w:noProof/>
        </w:rPr>
        <w:tab/>
      </w:r>
      <w:r w:rsidR="004149A3">
        <w:rPr>
          <w:noProof/>
        </w:rPr>
        <w:fldChar w:fldCharType="begin"/>
      </w:r>
      <w:r>
        <w:rPr>
          <w:noProof/>
        </w:rPr>
        <w:instrText xml:space="preserve"> PAGEREF _Toc453612911 \h </w:instrText>
      </w:r>
      <w:r w:rsidR="004149A3">
        <w:rPr>
          <w:noProof/>
        </w:rPr>
      </w:r>
      <w:r w:rsidR="004149A3">
        <w:rPr>
          <w:noProof/>
        </w:rPr>
        <w:fldChar w:fldCharType="separate"/>
      </w:r>
      <w:r w:rsidR="00F4157B">
        <w:rPr>
          <w:noProof/>
        </w:rPr>
        <w:t>7</w:t>
      </w:r>
      <w:r w:rsidR="004149A3">
        <w:rPr>
          <w:noProof/>
        </w:rPr>
        <w:fldChar w:fldCharType="end"/>
      </w:r>
    </w:p>
    <w:p w:rsidR="00D63A29" w:rsidRDefault="004149A3" w:rsidP="00A06002">
      <w:r>
        <w:fldChar w:fldCharType="end"/>
      </w:r>
    </w:p>
    <w:p w:rsidR="00D63A29" w:rsidRDefault="00D63A29">
      <w:pPr>
        <w:suppressAutoHyphens w:val="0"/>
        <w:spacing w:after="160" w:line="259" w:lineRule="auto"/>
      </w:pPr>
      <w:r>
        <w:br w:type="page"/>
      </w:r>
    </w:p>
    <w:p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3" w:name="_Toc382588013"/>
      <w:bookmarkStart w:id="4" w:name="_Toc453612902"/>
      <w:bookmarkEnd w:id="3"/>
      <w:commentRangeStart w:id="5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lastRenderedPageBreak/>
        <w:t>INTRODUÇÃO</w:t>
      </w:r>
      <w:commentRangeEnd w:id="5"/>
      <w:r w:rsidRPr="006640B2">
        <w:rPr>
          <w:rStyle w:val="Refdecomentrio"/>
          <w:rFonts w:ascii="Arial" w:hAnsi="Arial" w:cs="Arial"/>
          <w:color w:val="auto"/>
          <w:sz w:val="28"/>
          <w:szCs w:val="28"/>
        </w:rPr>
        <w:commentReference w:id="5"/>
      </w:r>
      <w:bookmarkEnd w:id="4"/>
    </w:p>
    <w:p w:rsidR="00A06002" w:rsidRDefault="00542DB0" w:rsidP="00A06002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Desenvolvimento de software não é uma tarefa trivial, portanto é importante que se faça um gerenciamento do projeto de desenvolvimento para que o produto final tenha qualidade. </w:t>
      </w:r>
      <w:r w:rsidR="00A06002">
        <w:rPr>
          <w:rFonts w:ascii="Arial" w:eastAsia="Times New Roman" w:hAnsi="Arial" w:cs="Arial"/>
          <w:szCs w:val="20"/>
          <w:lang w:eastAsia="pt-BR" w:bidi="ar-SA"/>
        </w:rPr>
        <w:t>Planejar e controlar projetos de software é a única forma conhecida de se gerir a complexidade d</w:t>
      </w:r>
      <w:r>
        <w:rPr>
          <w:rFonts w:ascii="Arial" w:eastAsia="Times New Roman" w:hAnsi="Arial" w:cs="Arial"/>
          <w:szCs w:val="20"/>
          <w:lang w:eastAsia="pt-BR" w:bidi="ar-SA"/>
        </w:rPr>
        <w:t>os projetos de software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 (PRESSMAN, </w:t>
      </w:r>
      <w:commentRangeStart w:id="6"/>
      <w:r w:rsidR="00A06002">
        <w:rPr>
          <w:rStyle w:val="Refdecomentrio"/>
          <w:rFonts w:ascii="Calibri" w:hAnsi="Calibri" w:cs="Calibri"/>
          <w:lang w:eastAsia="en-US" w:bidi="ar-SA"/>
        </w:rPr>
        <w:commentReference w:id="7"/>
      </w:r>
      <w:commentRangeEnd w:id="6"/>
      <w:r w:rsidR="00855F03">
        <w:rPr>
          <w:rFonts w:ascii="Arial" w:eastAsia="Times New Roman" w:hAnsi="Arial" w:cs="Arial"/>
          <w:szCs w:val="20"/>
          <w:lang w:eastAsia="pt-BR" w:bidi="ar-SA"/>
        </w:rPr>
        <w:t>2006</w:t>
      </w:r>
      <w:r w:rsidR="00A06002">
        <w:rPr>
          <w:rStyle w:val="Refdecomentrio"/>
          <w:rFonts w:ascii="Calibri" w:hAnsi="Calibri" w:cs="Calibri"/>
          <w:lang w:eastAsia="en-US" w:bidi="ar-SA"/>
        </w:rPr>
        <w:commentReference w:id="6"/>
      </w:r>
      <w:r w:rsidR="00A06002">
        <w:rPr>
          <w:rFonts w:ascii="Arial" w:eastAsia="Times New Roman" w:hAnsi="Arial" w:cs="Arial"/>
          <w:szCs w:val="20"/>
          <w:lang w:eastAsia="pt-BR" w:bidi="ar-SA"/>
        </w:rPr>
        <w:t>, p.484).</w:t>
      </w:r>
    </w:p>
    <w:p w:rsidR="00542DB0" w:rsidRDefault="00542DB0" w:rsidP="00542DB0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 </w:t>
      </w:r>
      <w:r w:rsidRPr="00542DB0">
        <w:rPr>
          <w:rFonts w:ascii="Arial" w:eastAsia="Times New Roman" w:hAnsi="Arial" w:cs="Arial"/>
          <w:i/>
          <w:lang w:eastAsia="pt-BR" w:bidi="ar-SA"/>
        </w:rPr>
        <w:t>StandishGroup</w:t>
      </w:r>
      <w:r w:rsidR="000471B8">
        <w:rPr>
          <w:rFonts w:ascii="Arial" w:eastAsia="Times New Roman" w:hAnsi="Arial" w:cs="Arial"/>
          <w:i/>
          <w:lang w:eastAsia="pt-BR" w:bidi="ar-SA"/>
        </w:rPr>
        <w:t xml:space="preserve"> (2013)</w:t>
      </w:r>
      <w:r w:rsidRPr="00542DB0">
        <w:rPr>
          <w:rFonts w:ascii="Arial" w:eastAsia="Times New Roman" w:hAnsi="Arial" w:cs="Arial"/>
          <w:lang w:eastAsia="pt-BR" w:bidi="ar-SA"/>
        </w:rPr>
        <w:t xml:space="preserve">, </w:t>
      </w:r>
      <w:r>
        <w:rPr>
          <w:rFonts w:ascii="Arial" w:eastAsia="Times New Roman" w:hAnsi="Arial" w:cs="Arial"/>
          <w:lang w:eastAsia="pt-BR" w:bidi="ar-SA"/>
        </w:rPr>
        <w:t>através do relatório Chaos,</w:t>
      </w:r>
      <w:r w:rsidR="00A06002">
        <w:rPr>
          <w:rFonts w:ascii="Arial" w:eastAsia="Times New Roman" w:hAnsi="Arial" w:cs="Arial"/>
          <w:lang w:eastAsia="pt-BR" w:bidi="ar-SA"/>
        </w:rPr>
        <w:t xml:space="preserve"> define algumas características para projetos bem sucedidos, e são elas: projeto finalizado dentro do prazo, dentro do orçamento e contemplando todas as funcionalidades inicialmente especificadas</w:t>
      </w:r>
      <w:r w:rsidR="00A06002">
        <w:rPr>
          <w:rStyle w:val="Refdecomentrio"/>
          <w:rFonts w:ascii="Calibri" w:hAnsi="Calibri" w:cs="Calibri"/>
          <w:lang w:eastAsia="en-US" w:bidi="ar-SA"/>
        </w:rPr>
        <w:commentReference w:id="8"/>
      </w:r>
      <w:r w:rsidR="00A06002">
        <w:rPr>
          <w:rFonts w:ascii="Arial" w:eastAsia="Times New Roman" w:hAnsi="Arial" w:cs="Arial"/>
          <w:lang w:eastAsia="pt-BR" w:bidi="ar-SA"/>
        </w:rPr>
        <w:t xml:space="preserve">. 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Neste contexto, a gerência de projetos se caracteriza como uma atividade fundamental para obtenção da qualidade do produto de software e do seu sucesso. </w:t>
      </w:r>
    </w:p>
    <w:p w:rsidR="00A06002" w:rsidRDefault="00A06002" w:rsidP="00A34F7E">
      <w:pPr>
        <w:pStyle w:val="Normal1"/>
        <w:spacing w:before="120" w:after="120" w:line="360" w:lineRule="auto"/>
        <w:ind w:left="283" w:firstLine="709"/>
        <w:contextualSpacing/>
        <w:jc w:val="both"/>
        <w:rPr>
          <w:ins w:id="9" w:author="Donizete Buzarosco" w:date="2016-06-27T10:25:00Z"/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 PMBOK é um conjunto de boas práticas de gerência de projetos consolidado e aceito internacionalmente</w:t>
      </w:r>
      <w:r w:rsidR="00542DB0">
        <w:rPr>
          <w:rFonts w:ascii="Arial" w:eastAsia="Times New Roman" w:hAnsi="Arial" w:cs="Arial"/>
          <w:szCs w:val="20"/>
          <w:lang w:eastAsia="pt-BR" w:bidi="ar-SA"/>
        </w:rPr>
        <w:t>, porém, atualmente tem sido notável a utilização de outras metodologias para gerência de projetos de software, conhecidas como metodologias ágeis.</w:t>
      </w:r>
      <w:r w:rsidR="00542DB0">
        <w:rPr>
          <w:rFonts w:ascii="Arial" w:eastAsia="Times New Roman" w:hAnsi="Arial" w:cs="Arial"/>
          <w:lang w:eastAsia="pt-BR" w:bidi="ar-SA"/>
        </w:rPr>
        <w:t xml:space="preserve"> Estes modelos ditos ágeis priorizam o valor agregado e as interações entre as pessoas do que o cumprimento de prazos custo ou atendimento ao escopo inicial</w:t>
      </w:r>
      <w:r w:rsidR="00A34F7E">
        <w:rPr>
          <w:rFonts w:ascii="Arial" w:eastAsia="Times New Roman" w:hAnsi="Arial" w:cs="Arial"/>
          <w:lang w:eastAsia="pt-BR" w:bidi="ar-SA"/>
        </w:rPr>
        <w:t xml:space="preserve"> (</w:t>
      </w:r>
      <w:r w:rsidR="00A34F7E" w:rsidRPr="00A34F7E">
        <w:rPr>
          <w:rFonts w:ascii="Arial" w:eastAsia="Times New Roman" w:hAnsi="Arial" w:cs="Arial"/>
          <w:lang w:eastAsia="pt-BR" w:bidi="ar-SA"/>
        </w:rPr>
        <w:t>PRIKLADNICKI; WILLI; MILANI, 2014, p. xxi</w:t>
      </w:r>
      <w:r w:rsidR="00A34F7E">
        <w:rPr>
          <w:rFonts w:ascii="Arial" w:eastAsia="Times New Roman" w:hAnsi="Arial" w:cs="Arial"/>
          <w:lang w:eastAsia="pt-BR" w:bidi="ar-SA"/>
        </w:rPr>
        <w:t>).</w:t>
      </w:r>
    </w:p>
    <w:p w:rsidR="008F1388" w:rsidRDefault="008F1388" w:rsidP="00A34F7E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ins w:id="10" w:author="Donizete Buzarosco" w:date="2016-06-27T10:25:00Z">
        <w:r>
          <w:rPr>
            <w:rFonts w:ascii="Arial" w:eastAsia="Times New Roman" w:hAnsi="Arial" w:cs="Arial"/>
            <w:lang w:eastAsia="pt-BR" w:bidi="ar-SA"/>
          </w:rPr>
          <w:t>As micro e pequenas empresas</w:t>
        </w:r>
      </w:ins>
      <w:ins w:id="11" w:author="Donizete Buzarosco" w:date="2016-06-27T10:28:00Z">
        <w:r>
          <w:rPr>
            <w:rFonts w:ascii="Arial" w:eastAsia="Times New Roman" w:hAnsi="Arial" w:cs="Arial"/>
            <w:lang w:eastAsia="pt-BR" w:bidi="ar-SA"/>
          </w:rPr>
          <w:t xml:space="preserve"> (MPEs)</w:t>
        </w:r>
      </w:ins>
      <w:ins w:id="12" w:author="Donizete Buzarosco" w:date="2016-06-27T10:25:00Z">
        <w:r>
          <w:rPr>
            <w:rFonts w:ascii="Arial" w:eastAsia="Times New Roman" w:hAnsi="Arial" w:cs="Arial"/>
            <w:lang w:eastAsia="pt-BR" w:bidi="ar-SA"/>
          </w:rPr>
          <w:t xml:space="preserve"> são uma parcela significativa </w:t>
        </w:r>
      </w:ins>
      <w:ins w:id="13" w:author="Donizete Buzarosco" w:date="2016-06-27T10:26:00Z">
        <w:r>
          <w:rPr>
            <w:rFonts w:ascii="Arial" w:eastAsia="Times New Roman" w:hAnsi="Arial" w:cs="Arial"/>
            <w:lang w:eastAsia="pt-BR" w:bidi="ar-SA"/>
          </w:rPr>
          <w:t>das empresas nacionais (citação). Porém, possuem restriç</w:t>
        </w:r>
      </w:ins>
      <w:ins w:id="14" w:author="Donizete Buzarosco" w:date="2016-06-27T10:27:00Z">
        <w:r>
          <w:rPr>
            <w:rFonts w:ascii="Arial" w:eastAsia="Times New Roman" w:hAnsi="Arial" w:cs="Arial"/>
            <w:lang w:eastAsia="pt-BR" w:bidi="ar-SA"/>
          </w:rPr>
          <w:t>ões de recursos</w:t>
        </w:r>
      </w:ins>
      <w:ins w:id="15" w:author="Donizete Buzarosco" w:date="2016-06-27T10:36:00Z">
        <w:r w:rsidR="005D7B39">
          <w:rPr>
            <w:rFonts w:ascii="Arial" w:eastAsia="Times New Roman" w:hAnsi="Arial" w:cs="Arial"/>
            <w:lang w:eastAsia="pt-BR" w:bidi="ar-SA"/>
          </w:rPr>
          <w:t xml:space="preserve"> (citação)</w:t>
        </w:r>
      </w:ins>
      <w:ins w:id="16" w:author="Donizete Buzarosco" w:date="2016-06-27T10:27:00Z">
        <w:r>
          <w:rPr>
            <w:rFonts w:ascii="Arial" w:eastAsia="Times New Roman" w:hAnsi="Arial" w:cs="Arial"/>
            <w:lang w:eastAsia="pt-BR" w:bidi="ar-SA"/>
          </w:rPr>
          <w:t>. Esta ca</w:t>
        </w:r>
      </w:ins>
      <w:ins w:id="17" w:author="Donizete Buzarosco" w:date="2016-06-27T10:28:00Z">
        <w:r>
          <w:rPr>
            <w:rFonts w:ascii="Arial" w:eastAsia="Times New Roman" w:hAnsi="Arial" w:cs="Arial"/>
            <w:lang w:eastAsia="pt-BR" w:bidi="ar-SA"/>
          </w:rPr>
          <w:t>t</w:t>
        </w:r>
      </w:ins>
      <w:ins w:id="18" w:author="Donizete Buzarosco" w:date="2016-06-27T10:27:00Z">
        <w:r>
          <w:rPr>
            <w:rFonts w:ascii="Arial" w:eastAsia="Times New Roman" w:hAnsi="Arial" w:cs="Arial"/>
            <w:lang w:eastAsia="pt-BR" w:bidi="ar-SA"/>
          </w:rPr>
          <w:t xml:space="preserve">egoria </w:t>
        </w:r>
      </w:ins>
      <w:ins w:id="19" w:author="Donizete Buzarosco" w:date="2016-06-27T10:29:00Z">
        <w:r>
          <w:rPr>
            <w:rFonts w:ascii="Arial" w:eastAsia="Times New Roman" w:hAnsi="Arial" w:cs="Arial"/>
            <w:lang w:eastAsia="pt-BR" w:bidi="ar-SA"/>
          </w:rPr>
          <w:t>de empresas são grande usuárias dos métodos ágeis</w:t>
        </w:r>
      </w:ins>
      <w:ins w:id="20" w:author="Donizete Buzarosco" w:date="2016-06-27T10:31:00Z">
        <w:r>
          <w:rPr>
            <w:rFonts w:ascii="Arial" w:eastAsia="Times New Roman" w:hAnsi="Arial" w:cs="Arial"/>
            <w:lang w:eastAsia="pt-BR" w:bidi="ar-SA"/>
          </w:rPr>
          <w:t xml:space="preserve"> e por suas limitações, possuem dificuldades para analisar se as práticas de gerência de </w:t>
        </w:r>
      </w:ins>
      <w:ins w:id="21" w:author="Donizete Buzarosco" w:date="2016-06-27T10:32:00Z">
        <w:r>
          <w:rPr>
            <w:rFonts w:ascii="Arial" w:eastAsia="Times New Roman" w:hAnsi="Arial" w:cs="Arial"/>
            <w:lang w:eastAsia="pt-BR" w:bidi="ar-SA"/>
          </w:rPr>
          <w:t xml:space="preserve">projeto de </w:t>
        </w:r>
      </w:ins>
      <w:ins w:id="22" w:author="Donizete Buzarosco" w:date="2016-06-27T10:31:00Z">
        <w:r>
          <w:rPr>
            <w:rFonts w:ascii="Arial" w:eastAsia="Times New Roman" w:hAnsi="Arial" w:cs="Arial"/>
            <w:lang w:eastAsia="pt-BR" w:bidi="ar-SA"/>
          </w:rPr>
          <w:t xml:space="preserve">metodologias </w:t>
        </w:r>
      </w:ins>
      <w:ins w:id="23" w:author="Donizete Buzarosco" w:date="2016-06-27T10:32:00Z">
        <w:r>
          <w:rPr>
            <w:rFonts w:ascii="Arial" w:eastAsia="Times New Roman" w:hAnsi="Arial" w:cs="Arial"/>
            <w:lang w:eastAsia="pt-BR" w:bidi="ar-SA"/>
          </w:rPr>
          <w:t xml:space="preserve">ágeis são </w:t>
        </w:r>
      </w:ins>
      <w:ins w:id="24" w:author="Donizete Buzarosco" w:date="2016-06-27T10:33:00Z">
        <w:r>
          <w:rPr>
            <w:rFonts w:ascii="Arial" w:eastAsia="Times New Roman" w:hAnsi="Arial" w:cs="Arial"/>
            <w:lang w:eastAsia="pt-BR" w:bidi="ar-SA"/>
          </w:rPr>
          <w:t>suficientes</w:t>
        </w:r>
      </w:ins>
      <w:ins w:id="25" w:author="Donizete Buzarosco" w:date="2016-06-27T10:32:00Z">
        <w:r>
          <w:rPr>
            <w:rFonts w:ascii="Arial" w:eastAsia="Times New Roman" w:hAnsi="Arial" w:cs="Arial"/>
            <w:lang w:eastAsia="pt-BR" w:bidi="ar-SA"/>
          </w:rPr>
          <w:t xml:space="preserve"> aos seus projetos</w:t>
        </w:r>
      </w:ins>
      <w:ins w:id="26" w:author="Donizete Buzarosco" w:date="2016-06-27T10:33:00Z">
        <w:r>
          <w:rPr>
            <w:rFonts w:ascii="Arial" w:eastAsia="Times New Roman" w:hAnsi="Arial" w:cs="Arial"/>
            <w:lang w:eastAsia="pt-BR" w:bidi="ar-SA"/>
          </w:rPr>
          <w:t>.</w:t>
        </w:r>
      </w:ins>
    </w:p>
    <w:p w:rsidR="00A06002" w:rsidRPr="00855F03" w:rsidRDefault="00855F03" w:rsidP="00A34F7E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27" w:name="_Toc382588014"/>
      <w:bookmarkEnd w:id="27"/>
      <w:r w:rsidRPr="00855F03">
        <w:rPr>
          <w:rFonts w:ascii="Arial" w:eastAsia="Times New Roman" w:hAnsi="Arial" w:cs="Arial"/>
          <w:szCs w:val="20"/>
          <w:lang w:eastAsia="pt-BR" w:bidi="ar-SA"/>
        </w:rPr>
        <w:t>Diante do cenário apresentado, surge a questão de como as práticas de gerência, orientadas por métodos ágeis, atendem a boas práticas de gerência de projeto, tais como as indicadas pelo PMBOK, que são reconhecidas internacionalmente pela sua eficiência. Assim, o presente trabalho busca responder a esta que</w:t>
      </w:r>
      <w:r w:rsidR="000471B8">
        <w:rPr>
          <w:rFonts w:ascii="Arial" w:eastAsia="Times New Roman" w:hAnsi="Arial" w:cs="Arial"/>
          <w:szCs w:val="20"/>
          <w:lang w:eastAsia="pt-BR" w:bidi="ar-SA"/>
        </w:rPr>
        <w:t>stão, por meio de um mapeamento</w:t>
      </w:r>
      <w:r w:rsidRPr="00855F03">
        <w:rPr>
          <w:rFonts w:ascii="Arial" w:eastAsia="Times New Roman" w:hAnsi="Arial" w:cs="Arial"/>
          <w:szCs w:val="20"/>
          <w:lang w:eastAsia="pt-BR" w:bidi="ar-SA"/>
        </w:rPr>
        <w:t xml:space="preserve"> entre as práticas e sua análise. Com isso, pretende-se contribuir na escolha de uma metodologia ágil que melhor atenda a boas práticas de gerência de projetos, mostrando o seu nível de atendimento.</w:t>
      </w:r>
    </w:p>
    <w:p w:rsidR="00A06002" w:rsidRPr="006640B2" w:rsidDel="00F425FF" w:rsidRDefault="00F425FF" w:rsidP="006640B2">
      <w:pPr>
        <w:pStyle w:val="Ttulo1"/>
        <w:numPr>
          <w:ilvl w:val="0"/>
          <w:numId w:val="8"/>
        </w:numPr>
        <w:rPr>
          <w:del w:id="28" w:author="Donizete Buzarosco" w:date="2016-06-27T10:40:00Z"/>
          <w:rStyle w:val="TtulodoLivro"/>
          <w:rFonts w:ascii="Arial" w:hAnsi="Arial" w:cs="Arial"/>
          <w:color w:val="auto"/>
          <w:sz w:val="28"/>
          <w:szCs w:val="28"/>
        </w:rPr>
      </w:pPr>
      <w:bookmarkStart w:id="29" w:name="_Toc382588017"/>
      <w:bookmarkStart w:id="30" w:name="_Toc453612903"/>
      <w:bookmarkEnd w:id="29"/>
      <w:ins w:id="31" w:author="Donizete Buzarosco" w:date="2016-06-27T10:40:00Z">
        <w:r>
          <w:rPr>
            <w:rFonts w:ascii="Arial" w:eastAsia="Times New Roman" w:hAnsi="Arial" w:cs="Arial"/>
            <w:color w:val="222222"/>
            <w:sz w:val="24"/>
            <w:szCs w:val="24"/>
          </w:rPr>
          <w:lastRenderedPageBreak/>
          <w:t>Engenharia de Software com abordagem em gerência de projetos</w:t>
        </w:r>
        <w:r w:rsidRPr="006640B2" w:rsidDel="00F425FF">
          <w:rPr>
            <w:rStyle w:val="TtulodoLivro"/>
            <w:rFonts w:ascii="Arial" w:hAnsi="Arial" w:cs="Arial"/>
            <w:color w:val="auto"/>
            <w:sz w:val="28"/>
            <w:szCs w:val="28"/>
          </w:rPr>
          <w:t xml:space="preserve"> </w:t>
        </w:r>
      </w:ins>
      <w:del w:id="32" w:author="Donizete Buzarosco" w:date="2016-06-27T10:40:00Z">
        <w:r w:rsidR="00A06002" w:rsidRPr="006640B2" w:rsidDel="00F425FF">
          <w:rPr>
            <w:rStyle w:val="TtulodoLivro"/>
            <w:rFonts w:ascii="Arial" w:hAnsi="Arial" w:cs="Arial"/>
            <w:color w:val="auto"/>
            <w:sz w:val="28"/>
            <w:szCs w:val="28"/>
          </w:rPr>
          <w:delText>REFERENCIAL TEÓRICO</w:delText>
        </w:r>
        <w:bookmarkEnd w:id="30"/>
      </w:del>
    </w:p>
    <w:p w:rsidR="005D7B39" w:rsidRDefault="005D7B39" w:rsidP="006640B2">
      <w:pPr>
        <w:pStyle w:val="Ttulo2"/>
        <w:spacing w:before="0"/>
        <w:ind w:firstLine="357"/>
        <w:rPr>
          <w:ins w:id="33" w:author="Donizete Buzarosco" w:date="2016-06-27T10:37:00Z"/>
          <w:rStyle w:val="TtulodoLivro"/>
          <w:rFonts w:ascii="Arial" w:hAnsi="Arial" w:cs="Arial"/>
          <w:b w:val="0"/>
          <w:color w:val="auto"/>
          <w:sz w:val="28"/>
          <w:szCs w:val="28"/>
        </w:rPr>
      </w:pPr>
      <w:bookmarkStart w:id="34" w:name="_Toc453612904"/>
    </w:p>
    <w:p w:rsidR="005D7B39" w:rsidRDefault="005D7B39" w:rsidP="006640B2">
      <w:pPr>
        <w:pStyle w:val="Ttulo2"/>
        <w:spacing w:before="0"/>
        <w:ind w:firstLine="357"/>
        <w:rPr>
          <w:ins w:id="35" w:author="Donizete Buzarosco" w:date="2016-06-27T10:37:00Z"/>
          <w:rStyle w:val="TtulodoLivro"/>
          <w:rFonts w:ascii="Arial" w:hAnsi="Arial" w:cs="Arial"/>
          <w:b w:val="0"/>
          <w:color w:val="auto"/>
          <w:sz w:val="28"/>
          <w:szCs w:val="28"/>
        </w:rPr>
      </w:pPr>
      <w:ins w:id="36" w:author="Donizete Buzarosco" w:date="2016-06-27T10:37:00Z">
        <w:r>
          <w:rPr>
            <w:rStyle w:val="TtulodoLivro"/>
            <w:rFonts w:ascii="Arial" w:hAnsi="Arial" w:cs="Arial"/>
            <w:b w:val="0"/>
            <w:color w:val="auto"/>
            <w:sz w:val="28"/>
            <w:szCs w:val="28"/>
          </w:rPr>
          <w:t>(contextualização da gerência de projeto na engenharia de software)</w:t>
        </w:r>
      </w:ins>
    </w:p>
    <w:p w:rsidR="005D7B39" w:rsidRDefault="005D7B39" w:rsidP="006640B2">
      <w:pPr>
        <w:pStyle w:val="Ttulo2"/>
        <w:spacing w:before="0"/>
        <w:ind w:firstLine="357"/>
        <w:rPr>
          <w:ins w:id="37" w:author="Donizete Buzarosco" w:date="2016-06-27T10:37:00Z"/>
          <w:rStyle w:val="TtulodoLivro"/>
          <w:rFonts w:ascii="Arial" w:hAnsi="Arial" w:cs="Arial"/>
          <w:b w:val="0"/>
          <w:color w:val="auto"/>
          <w:sz w:val="28"/>
          <w:szCs w:val="28"/>
        </w:rPr>
      </w:pPr>
    </w:p>
    <w:p w:rsidR="005D7B39" w:rsidRDefault="005D7B39" w:rsidP="006640B2">
      <w:pPr>
        <w:pStyle w:val="Ttulo2"/>
        <w:spacing w:before="0"/>
        <w:ind w:firstLine="357"/>
        <w:rPr>
          <w:ins w:id="38" w:author="Donizete Buzarosco" w:date="2016-06-27T10:37:00Z"/>
          <w:rStyle w:val="TtulodoLivro"/>
          <w:rFonts w:ascii="Arial" w:hAnsi="Arial" w:cs="Arial"/>
          <w:b w:val="0"/>
          <w:color w:val="auto"/>
          <w:sz w:val="28"/>
          <w:szCs w:val="28"/>
        </w:rPr>
      </w:pPr>
    </w:p>
    <w:p w:rsidR="00A06002" w:rsidRPr="006640B2" w:rsidRDefault="006640B2" w:rsidP="006640B2">
      <w:pPr>
        <w:pStyle w:val="Ttulo2"/>
        <w:spacing w:before="0"/>
        <w:ind w:firstLine="357"/>
        <w:rPr>
          <w:rFonts w:ascii="Arial" w:hAnsi="Arial" w:cs="Arial"/>
          <w:b/>
          <w:color w:val="auto"/>
          <w:sz w:val="28"/>
          <w:szCs w:val="28"/>
        </w:rPr>
      </w:pPr>
      <w:r w:rsidRPr="006640B2">
        <w:rPr>
          <w:rStyle w:val="TtulodoLivro"/>
          <w:rFonts w:ascii="Arial" w:hAnsi="Arial" w:cs="Arial"/>
          <w:b w:val="0"/>
          <w:color w:val="auto"/>
          <w:sz w:val="28"/>
          <w:szCs w:val="28"/>
        </w:rPr>
        <w:t xml:space="preserve">2.1 </w:t>
      </w:r>
      <w:del w:id="39" w:author="Donizete Buzarosco" w:date="2016-06-27T10:39:00Z">
        <w:r w:rsidR="000471B8" w:rsidDel="00F425FF">
          <w:rPr>
            <w:rFonts w:ascii="Arial" w:hAnsi="Arial" w:cs="Arial"/>
            <w:color w:val="auto"/>
            <w:sz w:val="28"/>
            <w:szCs w:val="28"/>
          </w:rPr>
          <w:delText>Gerenciamento de Projetos de Software</w:delText>
        </w:r>
      </w:del>
      <w:bookmarkEnd w:id="34"/>
      <w:ins w:id="40" w:author="Donizete Buzarosco" w:date="2016-06-27T10:39:00Z">
        <w:r w:rsidR="00F425FF">
          <w:rPr>
            <w:rFonts w:ascii="Arial" w:hAnsi="Arial" w:cs="Arial"/>
            <w:color w:val="auto"/>
            <w:sz w:val="28"/>
            <w:szCs w:val="28"/>
          </w:rPr>
          <w:t>Conceitos básicos de gerência de projeto de software</w:t>
        </w:r>
      </w:ins>
    </w:p>
    <w:p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De acordo com o </w:t>
      </w:r>
      <w:ins w:id="41" w:author="Donizete Buzarosco" w:date="2016-06-27T09:41:00Z">
        <w:r w:rsidR="00A81475">
          <w:rPr>
            <w:rFonts w:ascii="Arial" w:eastAsia="Times New Roman" w:hAnsi="Arial" w:cs="Arial"/>
            <w:szCs w:val="20"/>
            <w:lang w:eastAsia="pt-BR" w:bidi="ar-SA"/>
          </w:rPr>
          <w:t>PMBOK</w:t>
        </w:r>
      </w:ins>
      <w:r w:rsidR="000471B8">
        <w:rPr>
          <w:rFonts w:ascii="Arial" w:eastAsia="Times New Roman" w:hAnsi="Arial" w:cs="Arial"/>
          <w:szCs w:val="20"/>
          <w:lang w:eastAsia="pt-BR" w:bidi="ar-SA"/>
        </w:rPr>
        <w:t>Project Management Institute</w:t>
      </w:r>
      <w:r w:rsidR="00A81475">
        <w:rPr>
          <w:rFonts w:ascii="Arial" w:eastAsia="Times New Roman" w:hAnsi="Arial" w:cs="Arial"/>
          <w:szCs w:val="20"/>
          <w:lang w:eastAsia="pt-BR" w:bidi="ar-SA"/>
        </w:rPr>
        <w:t xml:space="preserve"> </w:t>
      </w:r>
      <w:commentRangeStart w:id="42"/>
      <w:commentRangeStart w:id="43"/>
      <w:r w:rsidRPr="00CE0AB3">
        <w:rPr>
          <w:rFonts w:ascii="Arial" w:eastAsia="Times New Roman" w:hAnsi="Arial" w:cs="Arial"/>
          <w:szCs w:val="20"/>
          <w:lang w:eastAsia="pt-BR" w:bidi="ar-SA"/>
        </w:rPr>
        <w:t>(PMI, 2013)</w:t>
      </w:r>
      <w:commentRangeEnd w:id="42"/>
      <w:r w:rsidRPr="00CE0AB3">
        <w:rPr>
          <w:rFonts w:ascii="Arial" w:eastAsia="Times New Roman" w:hAnsi="Arial" w:cs="Arial"/>
          <w:szCs w:val="20"/>
          <w:lang w:eastAsia="pt-BR"/>
        </w:rPr>
        <w:commentReference w:id="42"/>
      </w:r>
      <w:commentRangeEnd w:id="43"/>
      <w:r w:rsidRPr="00CE0AB3">
        <w:rPr>
          <w:rFonts w:ascii="Arial" w:eastAsia="Times New Roman" w:hAnsi="Arial" w:cs="Arial"/>
          <w:szCs w:val="20"/>
          <w:lang w:eastAsia="pt-BR"/>
        </w:rPr>
        <w:commentReference w:id="43"/>
      </w: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, projeto é "um esforço temporário empreendido para criar um produto, serviço ou resultado único". Temporário porque um projeto precisa ter começo e fim definidos e único pois deve ser, de alguma forma, diferente de todos os produtos, serviços e resultados semelhantes. Adicionando-se à isto, um projeto possui limite de financiamento, ou orçamento, e consomem recursos humanos e não humanos, ou seja, dinheiro, pessoas, máquinas, entre outros (KERZNER, 2009, p. </w:t>
      </w:r>
      <w:r w:rsidR="000471B8">
        <w:rPr>
          <w:rFonts w:ascii="Arial" w:eastAsia="Times New Roman" w:hAnsi="Arial" w:cs="Arial"/>
          <w:szCs w:val="20"/>
          <w:lang w:eastAsia="pt-BR" w:bidi="ar-SA"/>
        </w:rPr>
        <w:t>2</w:t>
      </w:r>
      <w:r w:rsidRPr="00CE0AB3">
        <w:rPr>
          <w:rFonts w:ascii="Arial" w:eastAsia="Times New Roman" w:hAnsi="Arial" w:cs="Arial"/>
          <w:szCs w:val="20"/>
          <w:lang w:eastAsia="pt-BR" w:bidi="ar-SA"/>
        </w:rPr>
        <w:t>).</w:t>
      </w:r>
      <w:r w:rsidR="000471B8">
        <w:rPr>
          <w:rFonts w:ascii="Arial" w:eastAsia="Times New Roman" w:hAnsi="Arial" w:cs="Arial"/>
          <w:szCs w:val="20"/>
          <w:lang w:eastAsia="pt-BR" w:bidi="ar-SA"/>
        </w:rPr>
        <w:t xml:space="preserve"> É importante salientar, também, o que não é um projeto. “Projetos não devem ser confundidos com o trabalho diário. Um projeto não é rotineiro nem repetitivo” (</w:t>
      </w:r>
      <w:r w:rsidR="000471B8" w:rsidRPr="000471B8">
        <w:rPr>
          <w:rFonts w:ascii="Arial" w:eastAsia="Times New Roman" w:hAnsi="Arial" w:cs="Arial"/>
          <w:szCs w:val="20"/>
          <w:lang w:eastAsia="pt-BR" w:bidi="ar-SA"/>
        </w:rPr>
        <w:t>GRAY; LARSON, 2009, p. 6).</w:t>
      </w:r>
    </w:p>
    <w:p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Segundo Gray e Larson (2009, p. 5), o maior objetivo de um projeto de software é a satisfação de um cliente. Mas existem 5 principais características de um projeto, que o diferencia de outros esforços de uma organização: Projetos tem um objetivo estabelecido, um período de validade definido, geralmente conta com o envolvimento de diversos departamentos e profissionais, comumente é para a elaboração de algo nunca antes realizado, e possui tempo, custo e requerimentos de desempenho específicos. </w:t>
      </w:r>
    </w:p>
    <w:p w:rsidR="00A06002" w:rsidRDefault="000471B8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ins w:id="44" w:author="Donizete Buzarosco" w:date="2016-06-27T10:43:00Z"/>
          <w:rFonts w:ascii="Arial" w:eastAsia="Times New Roman" w:hAnsi="Arial" w:cs="Arial"/>
          <w:szCs w:val="20"/>
          <w:lang w:eastAsia="pt-BR" w:bidi="ar-SA"/>
        </w:rPr>
      </w:pPr>
      <w:bookmarkStart w:id="45" w:name="_Toc382588019"/>
      <w:bookmarkEnd w:id="45"/>
      <w:r>
        <w:rPr>
          <w:rFonts w:ascii="Arial" w:eastAsia="Times New Roman" w:hAnsi="Arial" w:cs="Arial"/>
          <w:szCs w:val="20"/>
          <w:lang w:eastAsia="pt-BR" w:bidi="ar-SA"/>
        </w:rPr>
        <w:t xml:space="preserve">Para que um projeto obtenha sucesso é altamente recomentado que haja um acompanhamento, ou gerenciamento do projeto. Segundo o PMI (2013), </w:t>
      </w:r>
      <w:r w:rsidR="00A06002" w:rsidRPr="00CE0AB3">
        <w:rPr>
          <w:rFonts w:ascii="Arial" w:eastAsia="Times New Roman" w:hAnsi="Arial" w:cs="Arial"/>
          <w:szCs w:val="20"/>
          <w:lang w:eastAsia="pt-BR" w:bidi="ar-SA"/>
        </w:rPr>
        <w:t>Gerenciamento de projetos é"a aplicação de conhecimentos, habilidades, ferramentas e técnicas às atividades do projeto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:rsidR="00F425FF" w:rsidRPr="00CE0AB3" w:rsidRDefault="00F425FF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commentRangeStart w:id="46"/>
      <w:ins w:id="47" w:author="Donizete Buzarosco" w:date="2016-06-27T10:43:00Z">
        <w:r>
          <w:rPr>
            <w:rFonts w:ascii="Arial" w:eastAsia="Times New Roman" w:hAnsi="Arial" w:cs="Arial"/>
            <w:szCs w:val="20"/>
            <w:lang w:eastAsia="pt-BR" w:bidi="ar-SA"/>
          </w:rPr>
          <w:t>O gerenciamento de projeto de software é definido como....</w:t>
        </w:r>
        <w:commentRangeEnd w:id="46"/>
        <w:r>
          <w:rPr>
            <w:rStyle w:val="Refdecomentrio"/>
            <w:rFonts w:ascii="Calibri" w:hAnsi="Calibri" w:cs="Calibri"/>
            <w:lang w:eastAsia="en-US" w:bidi="ar-SA"/>
          </w:rPr>
          <w:commentReference w:id="46"/>
        </w:r>
      </w:ins>
    </w:p>
    <w:p w:rsidR="00A34F7E" w:rsidRPr="006640B2" w:rsidDel="007E37C6" w:rsidRDefault="00A34F7E" w:rsidP="006640B2">
      <w:pPr>
        <w:pStyle w:val="Ttulo2"/>
        <w:spacing w:before="0"/>
        <w:ind w:firstLine="357"/>
        <w:rPr>
          <w:del w:id="48" w:author="Donizete Buzarosco" w:date="2016-06-27T10:46:00Z"/>
          <w:rFonts w:ascii="Arial" w:hAnsi="Arial" w:cs="Arial"/>
          <w:b/>
          <w:color w:val="auto"/>
          <w:sz w:val="28"/>
          <w:szCs w:val="28"/>
        </w:rPr>
      </w:pPr>
      <w:bookmarkStart w:id="49" w:name="_Toc453612905"/>
      <w:del w:id="50" w:author="Donizete Buzarosco" w:date="2016-06-27T10:46:00Z">
        <w:r w:rsidRPr="006640B2" w:rsidDel="007E37C6">
          <w:rPr>
            <w:rStyle w:val="TtulodoLivro"/>
            <w:rFonts w:ascii="Arial" w:hAnsi="Arial" w:cs="Arial"/>
            <w:b w:val="0"/>
            <w:color w:val="auto"/>
            <w:sz w:val="28"/>
            <w:szCs w:val="28"/>
          </w:rPr>
          <w:lastRenderedPageBreak/>
          <w:delText>2.</w:delText>
        </w:r>
        <w:r w:rsidR="00D63A29" w:rsidRPr="006640B2" w:rsidDel="007E37C6">
          <w:rPr>
            <w:rStyle w:val="TtulodoLivro"/>
            <w:rFonts w:ascii="Arial" w:hAnsi="Arial" w:cs="Arial"/>
            <w:b w:val="0"/>
            <w:color w:val="auto"/>
            <w:sz w:val="28"/>
            <w:szCs w:val="28"/>
          </w:rPr>
          <w:delText xml:space="preserve">2 </w:delText>
        </w:r>
        <w:r w:rsidR="00C13186" w:rsidDel="007E37C6">
          <w:rPr>
            <w:rFonts w:ascii="Arial" w:hAnsi="Arial" w:cs="Arial"/>
            <w:color w:val="auto"/>
            <w:sz w:val="28"/>
            <w:szCs w:val="28"/>
          </w:rPr>
          <w:delText>Gerenciamento ágil de projetos de software</w:delText>
        </w:r>
        <w:bookmarkEnd w:id="49"/>
      </w:del>
    </w:p>
    <w:p w:rsidR="00A06002" w:rsidRDefault="00C13186" w:rsidP="00CA4176">
      <w:pPr>
        <w:pStyle w:val="Normal1"/>
        <w:spacing w:before="120" w:after="120" w:line="360" w:lineRule="auto"/>
        <w:ind w:left="284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Os fundamentos do gerenciamento ágil de software é o Manifesto ágil e a Declaração de Interdependência. </w:t>
      </w:r>
      <w:r w:rsidR="00A06002">
        <w:rPr>
          <w:rFonts w:ascii="Arial" w:eastAsia="Times New Roman" w:hAnsi="Arial" w:cs="Arial"/>
          <w:lang w:eastAsia="pt-BR" w:bidi="ar-SA"/>
        </w:rPr>
        <w:t>O manifesto ágil</w:t>
      </w:r>
      <w:r>
        <w:rPr>
          <w:rFonts w:ascii="Arial" w:eastAsia="Times New Roman" w:hAnsi="Arial" w:cs="Arial"/>
          <w:lang w:eastAsia="pt-BR" w:bidi="ar-SA"/>
        </w:rPr>
        <w:t>, como ficou conhecido, foi rascunhado em 2001 por um grupo de especialistas. Neste manifesto consta</w:t>
      </w:r>
      <w:r w:rsidR="00A06002">
        <w:rPr>
          <w:rFonts w:ascii="Arial" w:eastAsia="Times New Roman" w:hAnsi="Arial" w:cs="Arial"/>
          <w:lang w:eastAsia="pt-BR" w:bidi="ar-SA"/>
        </w:rPr>
        <w:t xml:space="preserve">: </w:t>
      </w:r>
    </w:p>
    <w:p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color w:val="000000"/>
        </w:rPr>
        <w:t>Estamos descobrindo maneiras melhores de desenvolver software,</w:t>
      </w:r>
    </w:p>
    <w:p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color w:val="000000"/>
        </w:rPr>
        <w:t>fazendo-o nós mesmos e ajudando outros a fazerem o mesmo. Atravésdeste trabalho, passamos a valorizar:</w:t>
      </w:r>
    </w:p>
    <w:p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Indivíduos e interações </w:t>
      </w:r>
      <w:r w:rsidRPr="00C13186">
        <w:rPr>
          <w:rFonts w:ascii="Arial" w:eastAsiaTheme="minorHAnsi" w:hAnsi="Arial" w:cs="Arial"/>
          <w:color w:val="000000"/>
        </w:rPr>
        <w:t>mais que processos e ferramentas</w:t>
      </w:r>
    </w:p>
    <w:p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Software em funcionamento </w:t>
      </w:r>
      <w:r w:rsidRPr="00C13186">
        <w:rPr>
          <w:rFonts w:ascii="Arial" w:eastAsiaTheme="minorHAnsi" w:hAnsi="Arial" w:cs="Arial"/>
          <w:color w:val="000000"/>
        </w:rPr>
        <w:t>mais que documentação abrangente</w:t>
      </w:r>
    </w:p>
    <w:p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Colaboração com o cliente </w:t>
      </w:r>
      <w:r w:rsidRPr="00C13186">
        <w:rPr>
          <w:rFonts w:ascii="Arial" w:eastAsiaTheme="minorHAnsi" w:hAnsi="Arial" w:cs="Arial"/>
          <w:color w:val="000000"/>
        </w:rPr>
        <w:t>mais que negociação de contratos</w:t>
      </w:r>
    </w:p>
    <w:p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Responder a mudanças </w:t>
      </w:r>
      <w:r w:rsidRPr="00C13186">
        <w:rPr>
          <w:rFonts w:ascii="Arial" w:eastAsiaTheme="minorHAnsi" w:hAnsi="Arial" w:cs="Arial"/>
          <w:color w:val="000000"/>
        </w:rPr>
        <w:t>mais que seguir um plano</w:t>
      </w:r>
    </w:p>
    <w:p w:rsid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ins w:id="51" w:author="Donizete Buzarosco" w:date="2016-06-27T10:47:00Z"/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color w:val="000000"/>
        </w:rPr>
        <w:t>Ou seja, mesmo havendo valor nos itens à direita, valorizamos mais os itens à esquerda. (BECK et al., 2001)</w:t>
      </w:r>
    </w:p>
    <w:p w:rsidR="007E37C6" w:rsidRDefault="007E37C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ins w:id="52" w:author="Donizete Buzarosco" w:date="2016-06-27T10:47:00Z"/>
          <w:rFonts w:ascii="Arial" w:eastAsiaTheme="minorHAnsi" w:hAnsi="Arial" w:cs="Arial"/>
          <w:color w:val="000000"/>
        </w:rPr>
      </w:pPr>
    </w:p>
    <w:p w:rsidR="007E37C6" w:rsidRDefault="007E37C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ins w:id="53" w:author="Donizete Buzarosco" w:date="2016-06-27T10:48:00Z"/>
          <w:rFonts w:ascii="Arial" w:eastAsiaTheme="minorHAnsi" w:hAnsi="Arial" w:cs="Arial"/>
          <w:color w:val="000000"/>
        </w:rPr>
      </w:pPr>
      <w:ins w:id="54" w:author="Donizete Buzarosco" w:date="2016-06-27T10:47:00Z">
        <w:r>
          <w:rPr>
            <w:rFonts w:ascii="Arial" w:eastAsiaTheme="minorHAnsi" w:hAnsi="Arial" w:cs="Arial"/>
            <w:color w:val="000000"/>
          </w:rPr>
          <w:t>Não há também uma definição para gerência ágil?</w:t>
        </w:r>
      </w:ins>
    </w:p>
    <w:p w:rsidR="006C541A" w:rsidRDefault="006C541A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ins w:id="55" w:author="Donizete Buzarosco" w:date="2016-06-27T10:48:00Z"/>
          <w:rFonts w:ascii="Arial" w:eastAsiaTheme="minorHAnsi" w:hAnsi="Arial" w:cs="Arial"/>
          <w:color w:val="000000"/>
        </w:rPr>
      </w:pPr>
    </w:p>
    <w:p w:rsidR="006C541A" w:rsidRPr="00C13186" w:rsidRDefault="006C541A" w:rsidP="006C541A">
      <w:pPr>
        <w:suppressAutoHyphens w:val="0"/>
        <w:autoSpaceDE w:val="0"/>
        <w:autoSpaceDN w:val="0"/>
        <w:adjustRightInd w:val="0"/>
        <w:spacing w:line="240" w:lineRule="auto"/>
        <w:ind w:left="360"/>
        <w:jc w:val="both"/>
        <w:rPr>
          <w:rFonts w:ascii="Arial" w:eastAsiaTheme="minorHAnsi" w:hAnsi="Arial" w:cs="Arial"/>
          <w:color w:val="000000"/>
          <w:sz w:val="20"/>
          <w:szCs w:val="20"/>
        </w:rPr>
        <w:pPrChange w:id="56" w:author="Donizete Buzarosco" w:date="2016-06-27T10:48:00Z">
          <w:pPr>
            <w:suppressAutoHyphens w:val="0"/>
            <w:autoSpaceDE w:val="0"/>
            <w:autoSpaceDN w:val="0"/>
            <w:adjustRightInd w:val="0"/>
            <w:spacing w:line="240" w:lineRule="auto"/>
            <w:ind w:left="2268"/>
            <w:jc w:val="both"/>
          </w:pPr>
        </w:pPrChange>
      </w:pPr>
      <w:ins w:id="57" w:author="Donizete Buzarosco" w:date="2016-06-27T10:48:00Z">
        <w:r>
          <w:rPr>
            <w:rFonts w:ascii="Arial" w:eastAsiaTheme="minorHAnsi" w:hAnsi="Arial" w:cs="Arial"/>
            <w:color w:val="000000"/>
          </w:rPr>
          <w:t>Indicar que o manifesto ágil é concretizado por meio de m</w:t>
        </w:r>
      </w:ins>
      <w:ins w:id="58" w:author="Donizete Buzarosco" w:date="2016-06-27T10:49:00Z">
        <w:r>
          <w:rPr>
            <w:rFonts w:ascii="Arial" w:eastAsiaTheme="minorHAnsi" w:hAnsi="Arial" w:cs="Arial"/>
            <w:color w:val="000000"/>
          </w:rPr>
          <w:t>étodos ágeis e citar os principais, com destaque para o XP e o Scrum, os quais são os mais utilizados.</w:t>
        </w:r>
      </w:ins>
    </w:p>
    <w:p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59" w:name="_Toc382588021"/>
      <w:bookmarkStart w:id="60" w:name="_Toc453612906"/>
      <w:bookmarkEnd w:id="59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MOTIVAÇÃO</w:t>
      </w:r>
      <w:bookmarkEnd w:id="60"/>
    </w:p>
    <w:p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</w:t>
      </w:r>
      <w:ins w:id="61" w:author="Donizete Buzarosco" w:date="2016-06-27T10:51:00Z">
        <w:r w:rsidR="006C541A">
          <w:rPr>
            <w:rFonts w:ascii="Arial" w:eastAsia="Times New Roman" w:hAnsi="Arial" w:cs="Arial"/>
            <w:szCs w:val="20"/>
            <w:lang w:eastAsia="pt-BR" w:bidi="ar-SA"/>
          </w:rPr>
          <w:t>, principalmente das MPEs,</w:t>
        </w:r>
      </w:ins>
      <w:del w:id="62" w:author="Donizete Buzarosco" w:date="2016-06-27T10:51:00Z">
        <w:r w:rsidDel="006C541A">
          <w:rPr>
            <w:rFonts w:ascii="Arial" w:eastAsia="Times New Roman" w:hAnsi="Arial" w:cs="Arial"/>
            <w:szCs w:val="20"/>
            <w:lang w:eastAsia="pt-BR" w:bidi="ar-SA"/>
          </w:rPr>
          <w:delText xml:space="preserve"> </w:delText>
        </w:r>
      </w:del>
      <w:r>
        <w:rPr>
          <w:rFonts w:ascii="Arial" w:eastAsia="Times New Roman" w:hAnsi="Arial" w:cs="Arial"/>
          <w:szCs w:val="20"/>
          <w:lang w:eastAsia="pt-BR" w:bidi="ar-SA"/>
        </w:rPr>
        <w:t>e se destacam por práticas simplificadas de desenvolvimento de software. Porém, surge a questão, se suas orientações para a gerência de projetos atendem as boas práticas indicadas pelo PMBOK.</w:t>
      </w:r>
    </w:p>
    <w:p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 sobre os mesmos, para auxiliar desenvolvedores de software para uma gerência efetiva de desenvolvimento de software.</w:t>
      </w:r>
    </w:p>
    <w:p w:rsidR="00A06002" w:rsidRPr="006640B2" w:rsidRDefault="00A06002" w:rsidP="006640B2">
      <w:pPr>
        <w:pStyle w:val="Ttulo1"/>
        <w:numPr>
          <w:ilvl w:val="0"/>
          <w:numId w:val="8"/>
        </w:numPr>
        <w:rPr>
          <w:color w:val="auto"/>
          <w:sz w:val="28"/>
          <w:szCs w:val="28"/>
        </w:rPr>
      </w:pPr>
      <w:bookmarkStart w:id="63" w:name="_Toc453612907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OBJETIVOS</w:t>
      </w:r>
      <w:bookmarkEnd w:id="63"/>
    </w:p>
    <w:p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64" w:name="_Toc419137693"/>
      <w:bookmarkStart w:id="65" w:name="_Toc419137649"/>
      <w:bookmarkEnd w:id="64"/>
      <w:bookmarkEnd w:id="65"/>
    </w:p>
    <w:p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66" w:name="_Toc419137694"/>
      <w:bookmarkStart w:id="67" w:name="_Toc419137650"/>
      <w:bookmarkEnd w:id="66"/>
      <w:bookmarkEnd w:id="67"/>
    </w:p>
    <w:p w:rsidR="00A06002" w:rsidRPr="006C541A" w:rsidDel="006C541A" w:rsidRDefault="00CA4176" w:rsidP="006640B2">
      <w:pPr>
        <w:pStyle w:val="Ttulo2"/>
        <w:spacing w:before="0"/>
        <w:ind w:firstLine="357"/>
        <w:rPr>
          <w:del w:id="68" w:author="Donizete Buzarosco" w:date="2016-06-27T10:53:00Z"/>
          <w:rFonts w:ascii="Times New Roman" w:hAnsi="Times New Roman" w:cs="Times New Roman"/>
          <w:color w:val="auto"/>
          <w:sz w:val="24"/>
          <w:szCs w:val="24"/>
          <w:rPrChange w:id="69" w:author="Donizete Buzarosco" w:date="2016-06-27T10:54:00Z">
            <w:rPr>
              <w:del w:id="70" w:author="Donizete Buzarosco" w:date="2016-06-27T10:53:00Z"/>
              <w:rFonts w:ascii="Arial" w:hAnsi="Arial" w:cs="Arial"/>
              <w:color w:val="auto"/>
              <w:sz w:val="28"/>
              <w:szCs w:val="28"/>
            </w:rPr>
          </w:rPrChange>
        </w:rPr>
      </w:pPr>
      <w:bookmarkStart w:id="71" w:name="_Toc453612908"/>
      <w:del w:id="72" w:author="Donizete Buzarosco" w:date="2016-06-27T10:52:00Z">
        <w:r w:rsidRPr="006C541A" w:rsidDel="006C541A">
          <w:rPr>
            <w:rFonts w:ascii="Times New Roman" w:hAnsi="Times New Roman" w:cs="Times New Roman"/>
            <w:color w:val="auto"/>
            <w:sz w:val="24"/>
            <w:szCs w:val="24"/>
            <w:rPrChange w:id="73" w:author="Donizete Buzarosco" w:date="2016-06-27T10:54:00Z">
              <w:rPr>
                <w:rFonts w:ascii="Arial" w:hAnsi="Arial" w:cs="Arial"/>
                <w:color w:val="auto"/>
                <w:sz w:val="28"/>
                <w:szCs w:val="28"/>
              </w:rPr>
            </w:rPrChange>
          </w:rPr>
          <w:delText xml:space="preserve">4.1 </w:delText>
        </w:r>
        <w:r w:rsidR="00A06002" w:rsidRPr="006C541A" w:rsidDel="006C541A">
          <w:rPr>
            <w:rFonts w:ascii="Times New Roman" w:hAnsi="Times New Roman" w:cs="Times New Roman"/>
            <w:color w:val="auto"/>
            <w:sz w:val="24"/>
            <w:szCs w:val="24"/>
            <w:rPrChange w:id="74" w:author="Donizete Buzarosco" w:date="2016-06-27T10:54:00Z">
              <w:rPr>
                <w:rFonts w:ascii="Arial" w:hAnsi="Arial" w:cs="Arial"/>
                <w:color w:val="auto"/>
                <w:sz w:val="28"/>
                <w:szCs w:val="28"/>
              </w:rPr>
            </w:rPrChange>
          </w:rPr>
          <w:delText>GERAL</w:delText>
        </w:r>
      </w:del>
      <w:bookmarkEnd w:id="71"/>
      <w:ins w:id="75" w:author="Donizete Buzarosco" w:date="2016-06-27T10:52:00Z">
        <w:r w:rsidR="006C541A" w:rsidRPr="006C541A">
          <w:rPr>
            <w:rFonts w:ascii="Times New Roman" w:hAnsi="Times New Roman" w:cs="Times New Roman"/>
            <w:color w:val="auto"/>
            <w:sz w:val="24"/>
            <w:szCs w:val="24"/>
            <w:rPrChange w:id="76" w:author="Donizete Buzarosco" w:date="2016-06-27T10:54:00Z">
              <w:rPr>
                <w:rFonts w:ascii="Arial" w:hAnsi="Arial" w:cs="Arial"/>
                <w:color w:val="auto"/>
                <w:sz w:val="28"/>
                <w:szCs w:val="28"/>
              </w:rPr>
            </w:rPrChange>
          </w:rPr>
          <w:t xml:space="preserve">Este trabalho tem como objetivo geral </w:t>
        </w:r>
      </w:ins>
    </w:p>
    <w:p w:rsidR="00A06002" w:rsidRPr="006C541A" w:rsidRDefault="00A06002" w:rsidP="006C541A">
      <w:pPr>
        <w:pStyle w:val="Ttulo2"/>
        <w:spacing w:before="0"/>
        <w:ind w:firstLine="357"/>
        <w:rPr>
          <w:ins w:id="77" w:author="Donizete Buzarosco" w:date="2016-06-27T10:53:00Z"/>
          <w:rFonts w:ascii="Times New Roman" w:eastAsia="Times New Roman" w:hAnsi="Times New Roman" w:cs="Times New Roman"/>
          <w:sz w:val="24"/>
          <w:szCs w:val="24"/>
          <w:lang w:eastAsia="pt-BR"/>
          <w:rPrChange w:id="78" w:author="Donizete Buzarosco" w:date="2016-06-27T10:54:00Z">
            <w:rPr>
              <w:ins w:id="79" w:author="Donizete Buzarosco" w:date="2016-06-27T10:53:00Z"/>
              <w:rFonts w:ascii="Arial" w:eastAsia="Times New Roman" w:hAnsi="Arial" w:cs="Arial"/>
              <w:lang w:eastAsia="pt-BR"/>
            </w:rPr>
          </w:rPrChange>
        </w:rPr>
        <w:pPrChange w:id="80" w:author="Donizete Buzarosco" w:date="2016-06-27T10:53:00Z">
          <w:pPr>
            <w:pStyle w:val="PargrafodaLista"/>
            <w:spacing w:before="120" w:after="120" w:line="360" w:lineRule="auto"/>
            <w:ind w:left="709" w:firstLine="709"/>
            <w:jc w:val="both"/>
            <w:outlineLvl w:val="1"/>
          </w:pPr>
        </w:pPrChange>
      </w:pPr>
      <w:del w:id="81" w:author="Donizete Buzarosco" w:date="2016-06-27T10:53:00Z">
        <w:r w:rsidRPr="006C541A" w:rsidDel="006C541A">
          <w:rPr>
            <w:rFonts w:ascii="Times New Roman" w:eastAsia="Times New Roman" w:hAnsi="Times New Roman" w:cs="Times New Roman"/>
            <w:sz w:val="24"/>
            <w:szCs w:val="24"/>
            <w:lang w:eastAsia="pt-BR"/>
            <w:rPrChange w:id="82" w:author="Donizete Buzarosco" w:date="2016-06-27T10:54:00Z">
              <w:rPr>
                <w:rFonts w:ascii="Arial" w:eastAsia="Times New Roman" w:hAnsi="Arial" w:cs="Arial"/>
                <w:lang w:eastAsia="pt-BR" w:bidi="ar-SA"/>
              </w:rPr>
            </w:rPrChange>
          </w:rPr>
          <w:delText>A</w:delText>
        </w:r>
      </w:del>
      <w:ins w:id="83" w:author="Donizete Buzarosco" w:date="2016-06-27T10:53:00Z">
        <w:r w:rsidR="006C541A" w:rsidRPr="006C541A">
          <w:rPr>
            <w:rFonts w:ascii="Times New Roman" w:eastAsia="Times New Roman" w:hAnsi="Times New Roman" w:cs="Times New Roman"/>
            <w:sz w:val="24"/>
            <w:szCs w:val="24"/>
            <w:lang w:eastAsia="pt-BR"/>
            <w:rPrChange w:id="84" w:author="Donizete Buzarosco" w:date="2016-06-27T10:54:00Z">
              <w:rPr>
                <w:rFonts w:ascii="Arial" w:eastAsia="Times New Roman" w:hAnsi="Arial" w:cs="Arial"/>
                <w:lang w:eastAsia="pt-BR"/>
              </w:rPr>
            </w:rPrChange>
          </w:rPr>
          <w:t>a</w:t>
        </w:r>
      </w:ins>
      <w:r w:rsidRPr="006C541A">
        <w:rPr>
          <w:rFonts w:ascii="Times New Roman" w:eastAsia="Times New Roman" w:hAnsi="Times New Roman" w:cs="Times New Roman"/>
          <w:sz w:val="24"/>
          <w:szCs w:val="24"/>
          <w:lang w:eastAsia="pt-BR"/>
          <w:rPrChange w:id="85" w:author="Donizete Buzarosco" w:date="2016-06-27T10:54:00Z">
            <w:rPr>
              <w:rFonts w:ascii="Arial" w:eastAsia="Times New Roman" w:hAnsi="Arial" w:cs="Arial"/>
              <w:lang w:eastAsia="pt-BR" w:bidi="ar-SA"/>
            </w:rPr>
          </w:rPrChange>
        </w:rPr>
        <w:t>nalisar práticas de gerência de projetos orientadas por métodos ágeis mais utilizados e verificar como atendem boas práticas de gerência de projetos indicadas pelo PMBOK.</w:t>
      </w:r>
    </w:p>
    <w:p w:rsidR="006C541A" w:rsidRPr="006C541A" w:rsidRDefault="006C541A" w:rsidP="006C541A">
      <w:pPr>
        <w:rPr>
          <w:rFonts w:ascii="Times New Roman" w:hAnsi="Times New Roman" w:cs="Times New Roman"/>
          <w:sz w:val="24"/>
          <w:szCs w:val="24"/>
          <w:lang w:eastAsia="pt-BR"/>
          <w:rPrChange w:id="86" w:author="Donizete Buzarosco" w:date="2016-06-27T10:54:00Z">
            <w:rPr>
              <w:rFonts w:ascii="Arial" w:eastAsia="Times New Roman" w:hAnsi="Arial" w:cs="Arial"/>
              <w:lang w:eastAsia="pt-BR" w:bidi="ar-SA"/>
            </w:rPr>
          </w:rPrChange>
        </w:rPr>
        <w:pPrChange w:id="87" w:author="Donizete Buzarosco" w:date="2016-06-27T10:53:00Z">
          <w:pPr>
            <w:pStyle w:val="PargrafodaLista"/>
            <w:spacing w:before="120" w:after="120" w:line="360" w:lineRule="auto"/>
            <w:ind w:left="709" w:firstLine="709"/>
            <w:jc w:val="both"/>
            <w:outlineLvl w:val="1"/>
          </w:pPr>
        </w:pPrChange>
      </w:pPr>
      <w:ins w:id="88" w:author="Donizete Buzarosco" w:date="2016-06-27T10:53:00Z">
        <w:r w:rsidRPr="006C541A">
          <w:rPr>
            <w:rFonts w:ascii="Times New Roman" w:hAnsi="Times New Roman" w:cs="Times New Roman"/>
            <w:sz w:val="24"/>
            <w:szCs w:val="24"/>
            <w:lang w:eastAsia="pt-BR"/>
            <w:rPrChange w:id="89" w:author="Donizete Buzarosco" w:date="2016-06-27T10:54:00Z">
              <w:rPr>
                <w:lang w:eastAsia="pt-BR"/>
              </w:rPr>
            </w:rPrChange>
          </w:rPr>
          <w:tab/>
          <w:t>Como objetivos específicos t</w:t>
        </w:r>
      </w:ins>
      <w:ins w:id="90" w:author="Donizete Buzarosco" w:date="2016-06-27T10:54:00Z">
        <w:r w:rsidRPr="006C541A">
          <w:rPr>
            <w:rFonts w:ascii="Times New Roman" w:hAnsi="Times New Roman" w:cs="Times New Roman"/>
            <w:sz w:val="24"/>
            <w:szCs w:val="24"/>
            <w:lang w:eastAsia="pt-BR"/>
            <w:rPrChange w:id="91" w:author="Donizete Buzarosco" w:date="2016-06-27T10:54:00Z">
              <w:rPr>
                <w:lang w:eastAsia="pt-BR"/>
              </w:rPr>
            </w:rPrChange>
          </w:rPr>
          <w:t>êm-se:</w:t>
        </w:r>
      </w:ins>
    </w:p>
    <w:p w:rsidR="00A06002" w:rsidRDefault="00A06002" w:rsidP="00A06002">
      <w:pPr>
        <w:ind w:left="708"/>
        <w:jc w:val="both"/>
        <w:outlineLvl w:val="1"/>
        <w:rPr>
          <w:rFonts w:ascii="Arial" w:hAnsi="Arial" w:cs="Arial"/>
        </w:rPr>
      </w:pPr>
    </w:p>
    <w:p w:rsidR="00A06002" w:rsidRPr="006640B2" w:rsidRDefault="00CA4176" w:rsidP="006640B2">
      <w:pPr>
        <w:pStyle w:val="Ttulo2"/>
        <w:spacing w:before="0"/>
        <w:ind w:firstLine="357"/>
        <w:rPr>
          <w:rFonts w:ascii="Arial" w:hAnsi="Arial" w:cs="Arial"/>
          <w:color w:val="auto"/>
          <w:sz w:val="28"/>
          <w:szCs w:val="28"/>
        </w:rPr>
      </w:pPr>
      <w:bookmarkStart w:id="92" w:name="_Toc453612909"/>
      <w:r w:rsidRPr="006640B2">
        <w:rPr>
          <w:rFonts w:ascii="Arial" w:hAnsi="Arial" w:cs="Arial"/>
          <w:color w:val="auto"/>
          <w:sz w:val="28"/>
          <w:szCs w:val="28"/>
        </w:rPr>
        <w:t xml:space="preserve">4.2 </w:t>
      </w:r>
      <w:r w:rsidR="00A06002" w:rsidRPr="006640B2">
        <w:rPr>
          <w:rFonts w:ascii="Arial" w:hAnsi="Arial" w:cs="Arial"/>
          <w:color w:val="auto"/>
          <w:sz w:val="28"/>
          <w:szCs w:val="28"/>
        </w:rPr>
        <w:t>ESPECÍFICOS</w:t>
      </w:r>
      <w:bookmarkEnd w:id="92"/>
    </w:p>
    <w:p w:rsidR="005B7771" w:rsidRPr="00CA4176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/>
        </w:rPr>
      </w:pPr>
      <w:r w:rsidRPr="00CA4176">
        <w:rPr>
          <w:rFonts w:ascii="Arial" w:eastAsia="Times New Roman" w:hAnsi="Arial" w:cs="Arial"/>
          <w:lang w:eastAsia="pt-BR"/>
        </w:rPr>
        <w:t>Estudar as orientações do guia PMBOK para gerência de projetos.</w:t>
      </w:r>
    </w:p>
    <w:p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lastRenderedPageBreak/>
        <w:t>Estudar as principais metodologias ágeis atualmente utilizadas no mercado de trabalho.</w:t>
      </w:r>
    </w:p>
    <w:p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Relacionar as práticas das metodologias ágeis com as práticas do PMBOK.</w:t>
      </w:r>
    </w:p>
    <w:p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Analisar </w:t>
      </w:r>
      <w:del w:id="93" w:author="Donizete Buzarosco" w:date="2016-06-27T10:56:00Z">
        <w:r w:rsidDel="009454FC">
          <w:rPr>
            <w:rFonts w:ascii="Arial" w:eastAsia="Times New Roman" w:hAnsi="Arial" w:cs="Arial"/>
            <w:lang w:eastAsia="pt-BR" w:bidi="ar-SA"/>
          </w:rPr>
          <w:delText>as diferenças e semelhanças entre o gerenciamento de projeto ágil e tradicional (guiados pelo PMBOK).</w:delText>
        </w:r>
      </w:del>
      <w:ins w:id="94" w:author="Donizete Buzarosco" w:date="2016-06-27T10:56:00Z">
        <w:r w:rsidR="009454FC">
          <w:rPr>
            <w:rFonts w:ascii="Arial" w:eastAsia="Times New Roman" w:hAnsi="Arial" w:cs="Arial"/>
            <w:lang w:eastAsia="pt-BR" w:bidi="ar-SA"/>
          </w:rPr>
          <w:t>o mapeamento realizado entre as práticas</w:t>
        </w:r>
      </w:ins>
    </w:p>
    <w:p w:rsidR="00CE0AB3" w:rsidDel="00451B60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del w:id="95" w:author="Donizete Buzarosco" w:date="2016-06-27T10:56:00Z"/>
          <w:rFonts w:ascii="Arial" w:eastAsia="Times New Roman" w:hAnsi="Arial" w:cs="Arial"/>
          <w:lang w:eastAsia="pt-BR" w:bidi="ar-SA"/>
        </w:rPr>
      </w:pPr>
      <w:del w:id="96" w:author="Donizete Buzarosco" w:date="2016-06-27T10:56:00Z">
        <w:r w:rsidDel="009454FC">
          <w:rPr>
            <w:rFonts w:ascii="Arial" w:eastAsia="Times New Roman" w:hAnsi="Arial" w:cs="Arial"/>
            <w:lang w:eastAsia="pt-BR" w:bidi="ar-SA"/>
          </w:rPr>
          <w:delText>Concluir o trabalho com a resposta à pergunta: As metodologias ágeis atendem as boas práticas definidas pelo PMBOK?</w:delText>
        </w:r>
      </w:del>
    </w:p>
    <w:p w:rsidR="00451B60" w:rsidRPr="00CE0AB3" w:rsidRDefault="00451B60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ins w:id="97" w:author="Donizete Buzarosco" w:date="2016-06-27T11:05:00Z"/>
          <w:rFonts w:ascii="Arial" w:eastAsia="Times New Roman" w:hAnsi="Arial" w:cs="Arial"/>
          <w:lang w:eastAsia="pt-BR" w:bidi="ar-SA"/>
        </w:rPr>
      </w:pPr>
      <w:ins w:id="98" w:author="Donizete Buzarosco" w:date="2016-06-27T11:05:00Z">
        <w:r>
          <w:rPr>
            <w:rFonts w:ascii="Arial" w:eastAsia="Times New Roman" w:hAnsi="Arial" w:cs="Arial"/>
            <w:lang w:eastAsia="pt-BR" w:bidi="ar-SA"/>
          </w:rPr>
          <w:t>A</w:t>
        </w:r>
      </w:ins>
      <w:ins w:id="99" w:author="Donizete Buzarosco" w:date="2016-06-27T11:06:00Z">
        <w:r>
          <w:rPr>
            <w:rFonts w:ascii="Arial" w:eastAsia="Times New Roman" w:hAnsi="Arial" w:cs="Arial"/>
            <w:lang w:eastAsia="pt-BR" w:bidi="ar-SA"/>
          </w:rPr>
          <w:t>valia</w:t>
        </w:r>
      </w:ins>
      <w:ins w:id="100" w:author="Donizete Buzarosco" w:date="2016-06-27T11:07:00Z">
        <w:r>
          <w:rPr>
            <w:rFonts w:ascii="Arial" w:eastAsia="Times New Roman" w:hAnsi="Arial" w:cs="Arial"/>
            <w:lang w:eastAsia="pt-BR" w:bidi="ar-SA"/>
          </w:rPr>
          <w:t>ção</w:t>
        </w:r>
      </w:ins>
      <w:ins w:id="101" w:author="Donizete Buzarosco" w:date="2016-06-27T11:06:00Z">
        <w:r>
          <w:rPr>
            <w:rFonts w:ascii="Arial" w:eastAsia="Times New Roman" w:hAnsi="Arial" w:cs="Arial"/>
            <w:lang w:eastAsia="pt-BR" w:bidi="ar-SA"/>
          </w:rPr>
          <w:t xml:space="preserve"> </w:t>
        </w:r>
      </w:ins>
      <w:ins w:id="102" w:author="Donizete Buzarosco" w:date="2016-06-27T11:07:00Z">
        <w:r>
          <w:rPr>
            <w:rFonts w:ascii="Arial" w:eastAsia="Times New Roman" w:hAnsi="Arial" w:cs="Arial"/>
            <w:lang w:eastAsia="pt-BR" w:bidi="ar-SA"/>
          </w:rPr>
          <w:t>d</w:t>
        </w:r>
      </w:ins>
      <w:ins w:id="103" w:author="Donizete Buzarosco" w:date="2016-06-27T11:06:00Z">
        <w:r>
          <w:rPr>
            <w:rFonts w:ascii="Arial" w:eastAsia="Times New Roman" w:hAnsi="Arial" w:cs="Arial"/>
            <w:lang w:eastAsia="pt-BR" w:bidi="ar-SA"/>
          </w:rPr>
          <w:t xml:space="preserve">a análise comparativa feita </w:t>
        </w:r>
      </w:ins>
      <w:ins w:id="104" w:author="Donizete Buzarosco" w:date="2016-06-27T11:07:00Z">
        <w:r>
          <w:rPr>
            <w:rFonts w:ascii="Arial" w:eastAsia="Times New Roman" w:hAnsi="Arial" w:cs="Arial"/>
            <w:lang w:eastAsia="pt-BR" w:bidi="ar-SA"/>
          </w:rPr>
          <w:t>por profissionais da empresa Benner</w:t>
        </w:r>
      </w:ins>
    </w:p>
    <w:p w:rsidR="00CA4176" w:rsidRPr="006640B2" w:rsidRDefault="00CE0AB3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  <w:lang w:eastAsia="zh-CN"/>
        </w:rPr>
      </w:pPr>
      <w:bookmarkStart w:id="105" w:name="_Toc453612910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MATERIAIS E MÉTODOS</w:t>
      </w:r>
      <w:bookmarkEnd w:id="105"/>
    </w:p>
    <w:p w:rsidR="00CA4176" w:rsidRDefault="00CA4176" w:rsidP="00CA4176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A4176">
        <w:rPr>
          <w:rFonts w:ascii="Arial" w:eastAsia="Times New Roman" w:hAnsi="Arial" w:cs="Arial"/>
          <w:szCs w:val="20"/>
          <w:lang w:eastAsia="pt-BR" w:bidi="ar-SA"/>
        </w:rPr>
        <w:t>Para o desenvolvimento do presente trabalho ser</w:t>
      </w:r>
      <w:r>
        <w:rPr>
          <w:rFonts w:ascii="Arial" w:eastAsia="Times New Roman" w:hAnsi="Arial" w:cs="Arial"/>
          <w:szCs w:val="20"/>
          <w:lang w:eastAsia="pt-BR" w:bidi="ar-SA"/>
        </w:rPr>
        <w:t>ão utilizados os seguintes recursos:</w:t>
      </w:r>
    </w:p>
    <w:p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Normas ABNT para desenvolvimento de trabalhos científicos.</w:t>
      </w:r>
    </w:p>
    <w:p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Guia PMBOK </w:t>
      </w:r>
      <w:commentRangeStart w:id="106"/>
      <w:r>
        <w:rPr>
          <w:rFonts w:ascii="Arial" w:eastAsia="Times New Roman" w:hAnsi="Arial" w:cs="Arial"/>
          <w:szCs w:val="20"/>
          <w:lang w:eastAsia="pt-BR" w:bidi="ar-SA"/>
        </w:rPr>
        <w:t>5</w:t>
      </w:r>
      <w:commentRangeEnd w:id="106"/>
      <w:r>
        <w:rPr>
          <w:rStyle w:val="Refdecomentrio"/>
          <w:rFonts w:ascii="Calibri" w:hAnsi="Calibri" w:cs="Calibri"/>
          <w:lang w:eastAsia="en-US" w:bidi="ar-SA"/>
        </w:rPr>
        <w:commentReference w:id="106"/>
      </w:r>
      <w:r>
        <w:rPr>
          <w:rFonts w:ascii="Arial" w:eastAsia="Times New Roman" w:hAnsi="Arial" w:cs="Arial"/>
          <w:szCs w:val="20"/>
          <w:lang w:eastAsia="pt-BR" w:bidi="ar-SA"/>
        </w:rPr>
        <w:t>ª edição em Português.</w:t>
      </w:r>
    </w:p>
    <w:p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Computador com pacote office instalado, preferencialmente Microsoft Office.</w:t>
      </w:r>
    </w:p>
    <w:p w:rsidR="00CA4176" w:rsidDel="00CC007A" w:rsidRDefault="001C7CF4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del w:id="107" w:author="Donizete Buzarosco" w:date="2016-06-27T11:01:00Z"/>
          <w:rFonts w:ascii="Arial" w:eastAsia="Times New Roman" w:hAnsi="Arial" w:cs="Arial"/>
          <w:szCs w:val="20"/>
          <w:lang w:eastAsia="pt-BR" w:bidi="ar-SA"/>
        </w:rPr>
      </w:pPr>
      <w:del w:id="108" w:author="Donizete Buzarosco" w:date="2016-06-27T11:01:00Z">
        <w:r w:rsidDel="00CC007A">
          <w:rPr>
            <w:rFonts w:ascii="Arial" w:eastAsia="Times New Roman" w:hAnsi="Arial" w:cs="Arial"/>
            <w:szCs w:val="20"/>
            <w:lang w:eastAsia="pt-BR" w:bidi="ar-SA"/>
          </w:rPr>
          <w:delText>Questionários comparativos entre metodologias ágeis e tradicional de gerenciamento de projetos.</w:delText>
        </w:r>
      </w:del>
    </w:p>
    <w:p w:rsidR="001C7CF4" w:rsidRDefault="001C7CF4" w:rsidP="001C7CF4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ins w:id="109" w:author="Donizete Buzarosco" w:date="2016-06-27T11:08:00Z"/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Empresa Benner como </w:t>
      </w:r>
      <w:r w:rsidRPr="001C7CF4">
        <w:rPr>
          <w:rFonts w:ascii="Arial" w:eastAsia="Times New Roman" w:hAnsi="Arial" w:cs="Arial"/>
          <w:i/>
          <w:szCs w:val="20"/>
          <w:lang w:eastAsia="pt-BR" w:bidi="ar-SA"/>
        </w:rPr>
        <w:t>case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para </w:t>
      </w:r>
      <w:ins w:id="110" w:author="Donizete Buzarosco" w:date="2016-06-27T11:01:00Z">
        <w:r w:rsidR="00CC007A">
          <w:rPr>
            <w:rFonts w:ascii="Arial" w:eastAsia="Times New Roman" w:hAnsi="Arial" w:cs="Arial"/>
            <w:szCs w:val="20"/>
            <w:lang w:eastAsia="pt-BR" w:bidi="ar-SA"/>
          </w:rPr>
          <w:t>avaliar a an</w:t>
        </w:r>
      </w:ins>
      <w:ins w:id="111" w:author="Donizete Buzarosco" w:date="2016-06-27T11:02:00Z">
        <w:r w:rsidR="00CC007A">
          <w:rPr>
            <w:rFonts w:ascii="Arial" w:eastAsia="Times New Roman" w:hAnsi="Arial" w:cs="Arial"/>
            <w:szCs w:val="20"/>
            <w:lang w:eastAsia="pt-BR" w:bidi="ar-SA"/>
          </w:rPr>
          <w:t>álise</w:t>
        </w:r>
      </w:ins>
      <w:ins w:id="112" w:author="Donizete Buzarosco" w:date="2016-06-27T11:03:00Z">
        <w:r w:rsidR="00CC007A">
          <w:rPr>
            <w:rFonts w:ascii="Arial" w:eastAsia="Times New Roman" w:hAnsi="Arial" w:cs="Arial"/>
            <w:szCs w:val="20"/>
            <w:lang w:eastAsia="pt-BR" w:bidi="ar-SA"/>
          </w:rPr>
          <w:t xml:space="preserve"> </w:t>
        </w:r>
      </w:ins>
      <w:ins w:id="113" w:author="Donizete Buzarosco" w:date="2016-06-27T11:02:00Z">
        <w:r w:rsidR="00CC007A">
          <w:rPr>
            <w:rFonts w:ascii="Arial" w:eastAsia="Times New Roman" w:hAnsi="Arial" w:cs="Arial"/>
            <w:szCs w:val="20"/>
            <w:lang w:eastAsia="pt-BR" w:bidi="ar-SA"/>
          </w:rPr>
          <w:t xml:space="preserve">comparativa  </w:t>
        </w:r>
      </w:ins>
      <w:ins w:id="114" w:author="Donizete Buzarosco" w:date="2016-06-27T11:05:00Z">
        <w:r w:rsidR="00264544">
          <w:rPr>
            <w:rFonts w:ascii="Arial" w:eastAsia="Times New Roman" w:hAnsi="Arial" w:cs="Arial"/>
            <w:szCs w:val="20"/>
            <w:lang w:eastAsia="pt-BR" w:bidi="ar-SA"/>
          </w:rPr>
          <w:t xml:space="preserve">realizada </w:t>
        </w:r>
      </w:ins>
      <w:del w:id="115" w:author="Donizete Buzarosco" w:date="2016-06-27T11:02:00Z">
        <w:r w:rsidDel="00CC007A">
          <w:rPr>
            <w:rFonts w:ascii="Arial" w:eastAsia="Times New Roman" w:hAnsi="Arial" w:cs="Arial"/>
            <w:szCs w:val="20"/>
            <w:lang w:eastAsia="pt-BR" w:bidi="ar-SA"/>
          </w:rPr>
          <w:delText>o comparativo</w:delText>
        </w:r>
      </w:del>
      <w:r>
        <w:rPr>
          <w:rFonts w:ascii="Arial" w:eastAsia="Times New Roman" w:hAnsi="Arial" w:cs="Arial"/>
          <w:szCs w:val="20"/>
          <w:lang w:eastAsia="pt-BR" w:bidi="ar-SA"/>
        </w:rPr>
        <w:t>.</w:t>
      </w:r>
    </w:p>
    <w:p w:rsidR="00FD744E" w:rsidRDefault="00FD744E" w:rsidP="00FD744E">
      <w:pPr>
        <w:pStyle w:val="Normal1"/>
        <w:spacing w:before="120" w:after="120" w:line="360" w:lineRule="auto"/>
        <w:contextualSpacing/>
        <w:jc w:val="both"/>
        <w:rPr>
          <w:ins w:id="116" w:author="Donizete Buzarosco" w:date="2016-06-27T11:08:00Z"/>
          <w:rFonts w:ascii="Arial" w:eastAsia="Times New Roman" w:hAnsi="Arial" w:cs="Arial"/>
          <w:szCs w:val="20"/>
          <w:lang w:eastAsia="pt-BR" w:bidi="ar-SA"/>
        </w:rPr>
        <w:pPrChange w:id="117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commentRangeStart w:id="118"/>
      <w:ins w:id="119" w:author="Donizete Buzarosco" w:date="2016-06-27T11:08:00Z">
        <w:r>
          <w:rPr>
            <w:rFonts w:ascii="Arial" w:eastAsia="Times New Roman" w:hAnsi="Arial" w:cs="Arial"/>
            <w:szCs w:val="20"/>
            <w:lang w:eastAsia="pt-BR" w:bidi="ar-SA"/>
          </w:rPr>
          <w:t>Este trabalho será desenvolvido nas seguintes etapas:</w:t>
        </w:r>
      </w:ins>
      <w:commentRangeEnd w:id="118"/>
      <w:ins w:id="120" w:author="Donizete Buzarosco" w:date="2016-06-27T11:13:00Z">
        <w:r>
          <w:rPr>
            <w:rStyle w:val="Refdecomentrio"/>
            <w:rFonts w:ascii="Calibri" w:hAnsi="Calibri" w:cs="Calibri"/>
            <w:lang w:eastAsia="en-US" w:bidi="ar-SA"/>
          </w:rPr>
          <w:commentReference w:id="118"/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ins w:id="121" w:author="Donizete Buzarosco" w:date="2016-06-27T11:09:00Z"/>
          <w:rFonts w:ascii="Arial" w:eastAsia="Times New Roman" w:hAnsi="Arial" w:cs="Arial"/>
          <w:szCs w:val="20"/>
          <w:lang w:eastAsia="pt-BR" w:bidi="ar-SA"/>
        </w:rPr>
        <w:pPrChange w:id="122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23" w:author="Donizete Buzarosco" w:date="2016-06-27T11:09:00Z">
        <w:r>
          <w:rPr>
            <w:rFonts w:ascii="Arial" w:eastAsia="Times New Roman" w:hAnsi="Arial" w:cs="Arial"/>
            <w:szCs w:val="20"/>
            <w:lang w:eastAsia="pt-BR" w:bidi="ar-SA"/>
          </w:rPr>
          <w:t>Revisão bibliográfica</w:t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ins w:id="124" w:author="Donizete Buzarosco" w:date="2016-06-27T11:09:00Z"/>
          <w:rFonts w:ascii="Arial" w:eastAsia="Times New Roman" w:hAnsi="Arial" w:cs="Arial"/>
          <w:szCs w:val="20"/>
          <w:lang w:eastAsia="pt-BR" w:bidi="ar-SA"/>
        </w:rPr>
        <w:pPrChange w:id="125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26" w:author="Donizete Buzarosco" w:date="2016-06-27T11:09:00Z">
        <w:r>
          <w:rPr>
            <w:rFonts w:ascii="Arial" w:eastAsia="Times New Roman" w:hAnsi="Arial" w:cs="Arial"/>
            <w:szCs w:val="20"/>
            <w:lang w:eastAsia="pt-BR" w:bidi="ar-SA"/>
          </w:rPr>
          <w:t>Analise das práticas do PMBOK</w:t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ins w:id="127" w:author="Donizete Buzarosco" w:date="2016-06-27T11:10:00Z"/>
          <w:rFonts w:ascii="Arial" w:eastAsia="Times New Roman" w:hAnsi="Arial" w:cs="Arial"/>
          <w:szCs w:val="20"/>
          <w:lang w:eastAsia="pt-BR" w:bidi="ar-SA"/>
        </w:rPr>
        <w:pPrChange w:id="128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29" w:author="Donizete Buzarosco" w:date="2016-06-27T11:10:00Z">
        <w:r>
          <w:rPr>
            <w:rFonts w:ascii="Arial" w:eastAsia="Times New Roman" w:hAnsi="Arial" w:cs="Arial"/>
            <w:szCs w:val="20"/>
            <w:lang w:eastAsia="pt-BR" w:bidi="ar-SA"/>
          </w:rPr>
          <w:t>Análise do ciclo de vida do XP e suas práticas de gerência</w:t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ins w:id="130" w:author="Donizete Buzarosco" w:date="2016-06-27T11:10:00Z"/>
          <w:rFonts w:ascii="Arial" w:eastAsia="Times New Roman" w:hAnsi="Arial" w:cs="Arial"/>
          <w:szCs w:val="20"/>
          <w:lang w:eastAsia="pt-BR" w:bidi="ar-SA"/>
        </w:rPr>
        <w:pPrChange w:id="131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32" w:author="Donizete Buzarosco" w:date="2016-06-27T11:10:00Z">
        <w:r>
          <w:rPr>
            <w:rFonts w:ascii="Arial" w:eastAsia="Times New Roman" w:hAnsi="Arial" w:cs="Arial"/>
            <w:szCs w:val="20"/>
            <w:lang w:eastAsia="pt-BR" w:bidi="ar-SA"/>
          </w:rPr>
          <w:t>Análise do ciclo de vida do Scrum e suas práticas de gerência</w:t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ins w:id="133" w:author="Donizete Buzarosco" w:date="2016-06-27T11:11:00Z"/>
          <w:rFonts w:ascii="Arial" w:eastAsia="Times New Roman" w:hAnsi="Arial" w:cs="Arial"/>
          <w:szCs w:val="20"/>
          <w:lang w:eastAsia="pt-BR" w:bidi="ar-SA"/>
        </w:rPr>
        <w:pPrChange w:id="134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35" w:author="Donizete Buzarosco" w:date="2016-06-27T11:11:00Z">
        <w:r>
          <w:rPr>
            <w:rFonts w:ascii="Arial" w:eastAsia="Times New Roman" w:hAnsi="Arial" w:cs="Arial"/>
            <w:szCs w:val="20"/>
            <w:lang w:eastAsia="pt-BR" w:bidi="ar-SA"/>
          </w:rPr>
          <w:t>Mapeamento entre as práticas de gerência</w:t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ins w:id="136" w:author="Donizete Buzarosco" w:date="2016-06-27T11:11:00Z"/>
          <w:rFonts w:ascii="Arial" w:eastAsia="Times New Roman" w:hAnsi="Arial" w:cs="Arial"/>
          <w:szCs w:val="20"/>
          <w:lang w:eastAsia="pt-BR" w:bidi="ar-SA"/>
        </w:rPr>
        <w:pPrChange w:id="137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38" w:author="Donizete Buzarosco" w:date="2016-06-27T11:11:00Z">
        <w:r>
          <w:rPr>
            <w:rFonts w:ascii="Arial" w:eastAsia="Times New Roman" w:hAnsi="Arial" w:cs="Arial"/>
            <w:szCs w:val="20"/>
            <w:lang w:eastAsia="pt-BR" w:bidi="ar-SA"/>
          </w:rPr>
          <w:t>Análise do mapeamento</w:t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ins w:id="139" w:author="Donizete Buzarosco" w:date="2016-06-27T11:12:00Z"/>
          <w:rFonts w:ascii="Arial" w:eastAsia="Times New Roman" w:hAnsi="Arial" w:cs="Arial"/>
          <w:szCs w:val="20"/>
          <w:lang w:eastAsia="pt-BR" w:bidi="ar-SA"/>
        </w:rPr>
        <w:pPrChange w:id="140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41" w:author="Donizete Buzarosco" w:date="2016-06-27T11:11:00Z">
        <w:r>
          <w:rPr>
            <w:rFonts w:ascii="Arial" w:eastAsia="Times New Roman" w:hAnsi="Arial" w:cs="Arial"/>
            <w:szCs w:val="20"/>
            <w:lang w:eastAsia="pt-BR" w:bidi="ar-SA"/>
          </w:rPr>
          <w:t xml:space="preserve">Avaliação da análise comparativa realizada, por profissionais da </w:t>
        </w:r>
      </w:ins>
      <w:ins w:id="142" w:author="Donizete Buzarosco" w:date="2016-06-27T11:12:00Z">
        <w:r>
          <w:rPr>
            <w:rFonts w:ascii="Arial" w:eastAsia="Times New Roman" w:hAnsi="Arial" w:cs="Arial"/>
            <w:szCs w:val="20"/>
            <w:lang w:eastAsia="pt-BR" w:bidi="ar-SA"/>
          </w:rPr>
          <w:t>ára da empresa Benner</w:t>
        </w:r>
      </w:ins>
    </w:p>
    <w:p w:rsidR="00FD744E" w:rsidRDefault="00FD744E" w:rsidP="00FD744E">
      <w:pPr>
        <w:pStyle w:val="Normal1"/>
        <w:numPr>
          <w:ilvl w:val="0"/>
          <w:numId w:val="13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  <w:pPrChange w:id="143" w:author="Donizete Buzarosco" w:date="2016-06-27T11:08:00Z">
          <w:pPr>
            <w:pStyle w:val="Normal1"/>
            <w:numPr>
              <w:numId w:val="6"/>
            </w:numPr>
            <w:spacing w:before="120" w:after="120" w:line="360" w:lineRule="auto"/>
            <w:ind w:left="1713" w:hanging="360"/>
            <w:contextualSpacing/>
            <w:jc w:val="both"/>
          </w:pPr>
        </w:pPrChange>
      </w:pPr>
      <w:ins w:id="144" w:author="Donizete Buzarosco" w:date="2016-06-27T11:12:00Z">
        <w:r>
          <w:rPr>
            <w:rFonts w:ascii="Arial" w:eastAsia="Times New Roman" w:hAnsi="Arial" w:cs="Arial"/>
            <w:szCs w:val="20"/>
            <w:lang w:eastAsia="pt-BR" w:bidi="ar-SA"/>
          </w:rPr>
          <w:t>Conclusão</w:t>
        </w:r>
      </w:ins>
    </w:p>
    <w:p w:rsidR="001C7CF4" w:rsidRPr="006640B2" w:rsidRDefault="001C7CF4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145" w:name="_Toc453612911"/>
      <w:commentRangeStart w:id="146"/>
      <w:r w:rsidRPr="006640B2">
        <w:rPr>
          <w:rStyle w:val="TtulodoLivro"/>
          <w:rFonts w:ascii="Arial" w:eastAsia="Droid Sans" w:hAnsi="Arial" w:cs="Arial"/>
          <w:color w:val="auto"/>
          <w:sz w:val="28"/>
          <w:szCs w:val="28"/>
          <w:lang w:eastAsia="zh-CN" w:bidi="hi-IN"/>
        </w:rPr>
        <w:lastRenderedPageBreak/>
        <w:t>CRONOGRAMA</w:t>
      </w:r>
      <w:bookmarkEnd w:id="145"/>
      <w:commentRangeEnd w:id="146"/>
      <w:r w:rsidR="00FF7F86">
        <w:rPr>
          <w:rStyle w:val="Refdecomentrio"/>
          <w:rFonts w:ascii="Calibri" w:eastAsia="Droid Sans" w:hAnsi="Calibri" w:cs="Calibri"/>
          <w:color w:val="auto"/>
        </w:rPr>
        <w:commentReference w:id="146"/>
      </w:r>
    </w:p>
    <w:p w:rsidR="0012608C" w:rsidRDefault="0012608C" w:rsidP="0012608C">
      <w:pPr>
        <w:pStyle w:val="PargrafodaLista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</w:p>
    <w:tbl>
      <w:tblPr>
        <w:tblW w:w="80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78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982402" w:rsidRPr="004E1E02" w:rsidTr="00982402">
        <w:trPr>
          <w:trHeight w:val="567"/>
        </w:trPr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47" w:author="Donizete Buzarosco" w:date="2016-06-27T11:23:00Z">
              <w:r w:rsidRPr="004E1E02" w:rsidDel="00FF7F86">
                <w:rPr>
                  <w:rFonts w:ascii="Arial" w:hAnsi="Arial" w:cs="Arial"/>
                  <w:b/>
                </w:rPr>
                <w:delText>ATIVIDADES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48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JUN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49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JUL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50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AGO</w:delText>
              </w:r>
            </w:del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51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SET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52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OUT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53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NOV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54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DEZ</w:delText>
              </w:r>
            </w:del>
          </w:p>
        </w:tc>
        <w:tc>
          <w:tcPr>
            <w:tcW w:w="426" w:type="dxa"/>
            <w:shd w:val="clear" w:color="auto" w:fill="FFFFFF"/>
            <w:vAlign w:val="center"/>
          </w:tcPr>
          <w:p w:rsidR="009824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del w:id="155" w:author="Donizete Buzarosco" w:date="2016-06-27T11:23:00Z">
              <w:r w:rsidDel="00FF7F86">
                <w:rPr>
                  <w:rFonts w:ascii="Arial" w:hAnsi="Arial" w:cs="Arial"/>
                  <w:b/>
                </w:rPr>
                <w:delText>JAN</w:delText>
              </w:r>
            </w:del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56" w:author="Donizete Buzarosco" w:date="2016-06-27T11:23:00Z">
              <w:r w:rsidRPr="004E1E02" w:rsidDel="00FF7F86">
                <w:rPr>
                  <w:rFonts w:ascii="Arial" w:hAnsi="Arial" w:cs="Arial"/>
                </w:rPr>
                <w:delText>Escolha do tema</w:delText>
              </w:r>
              <w:r w:rsidDel="00FF7F86">
                <w:rPr>
                  <w:rFonts w:ascii="Arial" w:hAnsi="Arial" w:cs="Arial"/>
                </w:rPr>
                <w:delText xml:space="preserve"> e do orientador</w:delText>
              </w:r>
            </w:del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57" w:author="Donizete Buzarosco" w:date="2016-06-27T11:23:00Z">
              <w:r w:rsidDel="00FF7F86">
                <w:rPr>
                  <w:rFonts w:ascii="Arial" w:hAnsi="Arial" w:cs="Arial"/>
                </w:rPr>
                <w:delText>Encontros com o orientador</w:delText>
              </w:r>
            </w:del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58" w:author="Donizete Buzarosco" w:date="2016-06-27T11:23:00Z">
              <w:r w:rsidRPr="004E1E02" w:rsidDel="00FF7F86">
                <w:rPr>
                  <w:rFonts w:ascii="Arial" w:hAnsi="Arial" w:cs="Arial"/>
                </w:rPr>
                <w:delText>Pesquisa bibliográfica preliminar</w:delText>
              </w:r>
            </w:del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59" w:author="Donizete Buzarosco" w:date="2016-06-27T11:23:00Z">
              <w:r w:rsidRPr="004E1E02" w:rsidDel="00FF7F86">
                <w:rPr>
                  <w:rFonts w:ascii="Arial" w:hAnsi="Arial" w:cs="Arial"/>
                </w:rPr>
                <w:delText>Leitur</w:delText>
              </w:r>
              <w:r w:rsidDel="00FF7F86">
                <w:rPr>
                  <w:rFonts w:ascii="Arial" w:hAnsi="Arial" w:cs="Arial"/>
                </w:rPr>
                <w:delText>as e elaboração de resumos</w:delText>
              </w:r>
            </w:del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60" w:author="Donizete Buzarosco" w:date="2016-06-27T11:23:00Z">
              <w:r w:rsidDel="00FF7F86">
                <w:rPr>
                  <w:rFonts w:ascii="Arial" w:hAnsi="Arial" w:cs="Arial"/>
                </w:rPr>
                <w:delText>Elaboração do projeto</w:delText>
              </w:r>
            </w:del>
          </w:p>
        </w:tc>
        <w:tc>
          <w:tcPr>
            <w:tcW w:w="425" w:type="dxa"/>
            <w:shd w:val="clear" w:color="auto" w:fill="A6A6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61" w:author="Donizete Buzarosco" w:date="2016-06-27T11:23:00Z">
              <w:r w:rsidRPr="004E1E02" w:rsidDel="00FF7F86">
                <w:rPr>
                  <w:rFonts w:ascii="Arial" w:hAnsi="Arial" w:cs="Arial"/>
                </w:rPr>
                <w:delText>Entrega do projeto de pesquisa</w:delText>
              </w:r>
            </w:del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62" w:author="Donizete Buzarosco" w:date="2016-06-27T11:23:00Z">
              <w:r w:rsidDel="00FF7F86">
                <w:rPr>
                  <w:rFonts w:ascii="Arial" w:hAnsi="Arial" w:cs="Arial"/>
                </w:rPr>
                <w:delText>Revisão bibliográfica complementar</w:delText>
              </w:r>
            </w:del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63" w:author="Donizete Buzarosco" w:date="2016-06-27T11:23:00Z">
              <w:r w:rsidDel="00FF7F86">
                <w:rPr>
                  <w:rFonts w:ascii="Arial" w:hAnsi="Arial" w:cs="Arial"/>
                </w:rPr>
                <w:delText>Coleta de dados complementares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64" w:author="Donizete Buzarosco" w:date="2016-06-27T11:23:00Z">
              <w:r w:rsidRPr="004E1E02" w:rsidDel="00FF7F86">
                <w:rPr>
                  <w:rFonts w:ascii="Arial" w:hAnsi="Arial" w:cs="Arial"/>
                </w:rPr>
                <w:delText>Redação da monografia</w:delText>
              </w:r>
            </w:del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65" w:author="Donizete Buzarosco" w:date="2016-06-27T11:23:00Z">
              <w:r w:rsidDel="00FF7F86">
                <w:rPr>
                  <w:rFonts w:ascii="Arial" w:hAnsi="Arial" w:cs="Arial"/>
                </w:rPr>
                <w:delText>Revisão e e</w:delText>
              </w:r>
              <w:r w:rsidRPr="004E1E02" w:rsidDel="00FF7F86">
                <w:rPr>
                  <w:rFonts w:ascii="Arial" w:hAnsi="Arial" w:cs="Arial"/>
                </w:rPr>
                <w:delText>ntrega</w:delText>
              </w:r>
              <w:r w:rsidDel="00FF7F86">
                <w:rPr>
                  <w:rFonts w:ascii="Arial" w:hAnsi="Arial" w:cs="Arial"/>
                </w:rPr>
                <w:delText xml:space="preserve"> oficial </w:delText>
              </w:r>
              <w:r w:rsidRPr="004E1E02" w:rsidDel="00FF7F86">
                <w:rPr>
                  <w:rFonts w:ascii="Arial" w:hAnsi="Arial" w:cs="Arial"/>
                </w:rPr>
                <w:delText>do trabalho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:rsidTr="00982402">
        <w:tc>
          <w:tcPr>
            <w:tcW w:w="4678" w:type="dxa"/>
            <w:vAlign w:val="center"/>
          </w:tcPr>
          <w:p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del w:id="166" w:author="Donizete Buzarosco" w:date="2016-06-27T11:23:00Z">
              <w:r w:rsidRPr="004E1E02" w:rsidDel="00FF7F86">
                <w:rPr>
                  <w:rFonts w:ascii="Arial" w:hAnsi="Arial" w:cs="Arial"/>
                </w:rPr>
                <w:delText>Apresentação do trabalho em banca</w:delText>
              </w:r>
            </w:del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C7CF4" w:rsidRDefault="001C7CF4" w:rsidP="001C7CF4">
      <w:pPr>
        <w:pStyle w:val="PargrafodaLista"/>
        <w:jc w:val="both"/>
        <w:outlineLvl w:val="0"/>
        <w:rPr>
          <w:ins w:id="167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p w:rsidR="00FD744E" w:rsidRDefault="00FD744E" w:rsidP="001C7CF4">
      <w:pPr>
        <w:pStyle w:val="PargrafodaLista"/>
        <w:jc w:val="both"/>
        <w:outlineLvl w:val="0"/>
        <w:rPr>
          <w:ins w:id="168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tbl>
      <w:tblPr>
        <w:tblW w:w="80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78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FD744E" w:rsidRPr="004E1E02" w:rsidTr="00D43B4A">
        <w:trPr>
          <w:trHeight w:val="567"/>
          <w:ins w:id="169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70" w:author="Donizete Buzarosco" w:date="2016-06-27T11:14:00Z"/>
                <w:rFonts w:ascii="Arial" w:hAnsi="Arial" w:cs="Arial"/>
                <w:b/>
              </w:rPr>
            </w:pPr>
            <w:ins w:id="171" w:author="Donizete Buzarosco" w:date="2016-06-27T11:14:00Z">
              <w:r w:rsidRPr="004E1E02">
                <w:rPr>
                  <w:rFonts w:ascii="Arial" w:hAnsi="Arial" w:cs="Arial"/>
                  <w:b/>
                </w:rPr>
                <w:t>ATIVIDADES</w:t>
              </w:r>
            </w:ins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72" w:author="Donizete Buzarosco" w:date="2016-06-27T11:14:00Z"/>
                <w:rFonts w:ascii="Arial" w:hAnsi="Arial" w:cs="Arial"/>
                <w:b/>
              </w:rPr>
            </w:pPr>
            <w:ins w:id="173" w:author="Donizete Buzarosco" w:date="2016-06-27T11:14:00Z">
              <w:r>
                <w:rPr>
                  <w:rFonts w:ascii="Arial" w:hAnsi="Arial" w:cs="Arial"/>
                  <w:b/>
                </w:rPr>
                <w:t>JUN</w:t>
              </w:r>
            </w:ins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74" w:author="Donizete Buzarosco" w:date="2016-06-27T11:14:00Z"/>
                <w:rFonts w:ascii="Arial" w:hAnsi="Arial" w:cs="Arial"/>
                <w:b/>
              </w:rPr>
            </w:pPr>
            <w:ins w:id="175" w:author="Donizete Buzarosco" w:date="2016-06-27T11:14:00Z">
              <w:r>
                <w:rPr>
                  <w:rFonts w:ascii="Arial" w:hAnsi="Arial" w:cs="Arial"/>
                  <w:b/>
                </w:rPr>
                <w:t>JUL</w:t>
              </w:r>
            </w:ins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76" w:author="Donizete Buzarosco" w:date="2016-06-27T11:14:00Z"/>
                <w:rFonts w:ascii="Arial" w:hAnsi="Arial" w:cs="Arial"/>
                <w:b/>
              </w:rPr>
            </w:pPr>
            <w:ins w:id="177" w:author="Donizete Buzarosco" w:date="2016-06-27T11:14:00Z">
              <w:r>
                <w:rPr>
                  <w:rFonts w:ascii="Arial" w:hAnsi="Arial" w:cs="Arial"/>
                  <w:b/>
                </w:rPr>
                <w:t>AGO</w:t>
              </w:r>
            </w:ins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78" w:author="Donizete Buzarosco" w:date="2016-06-27T11:14:00Z"/>
                <w:rFonts w:ascii="Arial" w:hAnsi="Arial" w:cs="Arial"/>
                <w:b/>
              </w:rPr>
            </w:pPr>
            <w:ins w:id="179" w:author="Donizete Buzarosco" w:date="2016-06-27T11:14:00Z">
              <w:r>
                <w:rPr>
                  <w:rFonts w:ascii="Arial" w:hAnsi="Arial" w:cs="Arial"/>
                  <w:b/>
                </w:rPr>
                <w:t>SET</w:t>
              </w:r>
            </w:ins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80" w:author="Donizete Buzarosco" w:date="2016-06-27T11:14:00Z"/>
                <w:rFonts w:ascii="Arial" w:hAnsi="Arial" w:cs="Arial"/>
                <w:b/>
              </w:rPr>
            </w:pPr>
            <w:ins w:id="181" w:author="Donizete Buzarosco" w:date="2016-06-27T11:14:00Z">
              <w:r>
                <w:rPr>
                  <w:rFonts w:ascii="Arial" w:hAnsi="Arial" w:cs="Arial"/>
                  <w:b/>
                </w:rPr>
                <w:t>OUT</w:t>
              </w:r>
            </w:ins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82" w:author="Donizete Buzarosco" w:date="2016-06-27T11:14:00Z"/>
                <w:rFonts w:ascii="Arial" w:hAnsi="Arial" w:cs="Arial"/>
                <w:b/>
              </w:rPr>
            </w:pPr>
            <w:ins w:id="183" w:author="Donizete Buzarosco" w:date="2016-06-27T11:14:00Z">
              <w:r>
                <w:rPr>
                  <w:rFonts w:ascii="Arial" w:hAnsi="Arial" w:cs="Arial"/>
                  <w:b/>
                </w:rPr>
                <w:t>NOV</w:t>
              </w:r>
            </w:ins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4E1E02" w:rsidRDefault="00FD744E" w:rsidP="00D43B4A">
            <w:pPr>
              <w:spacing w:line="240" w:lineRule="auto"/>
              <w:jc w:val="center"/>
              <w:rPr>
                <w:ins w:id="184" w:author="Donizete Buzarosco" w:date="2016-06-27T11:14:00Z"/>
                <w:rFonts w:ascii="Arial" w:hAnsi="Arial" w:cs="Arial"/>
                <w:b/>
              </w:rPr>
            </w:pPr>
            <w:ins w:id="185" w:author="Donizete Buzarosco" w:date="2016-06-27T11:14:00Z">
              <w:r>
                <w:rPr>
                  <w:rFonts w:ascii="Arial" w:hAnsi="Arial" w:cs="Arial"/>
                  <w:b/>
                </w:rPr>
                <w:t>DEZ</w:t>
              </w:r>
            </w:ins>
          </w:p>
        </w:tc>
        <w:tc>
          <w:tcPr>
            <w:tcW w:w="426" w:type="dxa"/>
            <w:shd w:val="clear" w:color="auto" w:fill="FFFFFF"/>
            <w:vAlign w:val="center"/>
          </w:tcPr>
          <w:p w:rsidR="00FD744E" w:rsidRDefault="00FD744E" w:rsidP="00D43B4A">
            <w:pPr>
              <w:spacing w:line="240" w:lineRule="auto"/>
              <w:jc w:val="center"/>
              <w:rPr>
                <w:ins w:id="186" w:author="Donizete Buzarosco" w:date="2016-06-27T11:14:00Z"/>
                <w:rFonts w:ascii="Arial" w:hAnsi="Arial" w:cs="Arial"/>
                <w:b/>
              </w:rPr>
            </w:pPr>
            <w:ins w:id="187" w:author="Donizete Buzarosco" w:date="2016-06-27T11:14:00Z">
              <w:r>
                <w:rPr>
                  <w:rFonts w:ascii="Arial" w:hAnsi="Arial" w:cs="Arial"/>
                  <w:b/>
                </w:rPr>
                <w:t>JAN</w:t>
              </w:r>
            </w:ins>
          </w:p>
        </w:tc>
      </w:tr>
      <w:tr w:rsidR="00FD744E" w:rsidRPr="004E1E02" w:rsidTr="00D43B4A">
        <w:trPr>
          <w:ins w:id="18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18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bibliográfica</w:t>
            </w: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190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191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19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19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19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19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19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19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19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19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das práticas do PMBOK</w:t>
            </w: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0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0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02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6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0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0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0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0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0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20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20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do ciclo de vida do XP e suas práticas de gerência</w:t>
            </w: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1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1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1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13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1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1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1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1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21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21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do ciclo de vida do Scrum e suas práticas de gerência</w:t>
            </w: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2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2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2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23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2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2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2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2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22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22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Mapeamento entre as práticas de gerência</w:t>
            </w:r>
          </w:p>
        </w:tc>
        <w:tc>
          <w:tcPr>
            <w:tcW w:w="425" w:type="dxa"/>
            <w:shd w:val="clear" w:color="auto" w:fill="A6A6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3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3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3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3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34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3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3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3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23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23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do mapeamento</w:t>
            </w: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4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4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4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4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44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4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4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4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24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24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Avaliação por profissionais da área da empresa Benner , da análise comparativa feita</w:t>
            </w: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5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5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5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5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5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55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5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5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258" w:author="Donizete Buzarosco" w:date="2016-06-27T11:14:00Z"/>
        </w:trPr>
        <w:tc>
          <w:tcPr>
            <w:tcW w:w="4678" w:type="dxa"/>
            <w:vAlign w:val="center"/>
          </w:tcPr>
          <w:p w:rsidR="00FD744E" w:rsidRDefault="006C59DD" w:rsidP="006C59DD">
            <w:pPr>
              <w:spacing w:line="240" w:lineRule="auto"/>
              <w:rPr>
                <w:ins w:id="25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Conclusão e entrega da monografia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6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6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6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6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6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6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66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67" w:author="Donizete Buzarosco" w:date="2016-06-27T11:14:00Z"/>
                <w:rFonts w:ascii="Arial" w:hAnsi="Arial" w:cs="Arial"/>
                <w:b/>
              </w:rPr>
            </w:pPr>
          </w:p>
        </w:tc>
      </w:tr>
      <w:tr w:rsidR="00FD744E" w:rsidRPr="004E1E02" w:rsidTr="00D43B4A">
        <w:trPr>
          <w:ins w:id="26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6C59DD" w:rsidP="00D43B4A">
            <w:pPr>
              <w:spacing w:line="240" w:lineRule="auto"/>
              <w:rPr>
                <w:ins w:id="26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Defesa </w:t>
            </w: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7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7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7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7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7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7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7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77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D744E" w:rsidRPr="004E1E02" w:rsidTr="00D43B4A">
        <w:trPr>
          <w:ins w:id="27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6C59DD" w:rsidP="00D43B4A">
            <w:pPr>
              <w:spacing w:line="240" w:lineRule="auto"/>
              <w:rPr>
                <w:ins w:id="279" w:author="Donizete Buzarosco" w:date="2016-06-27T11:14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e entrega da monografia final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8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8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8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8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8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8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8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D744E" w:rsidRPr="007203A5" w:rsidRDefault="006C59DD" w:rsidP="00D43B4A">
            <w:pPr>
              <w:spacing w:line="240" w:lineRule="auto"/>
              <w:jc w:val="center"/>
              <w:rPr>
                <w:ins w:id="287" w:author="Donizete Buzarosco" w:date="2016-06-27T11:14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FD744E" w:rsidRPr="004E1E02" w:rsidTr="00D43B4A">
        <w:trPr>
          <w:ins w:id="288" w:author="Donizete Buzarosco" w:date="2016-06-27T11:14:00Z"/>
        </w:trPr>
        <w:tc>
          <w:tcPr>
            <w:tcW w:w="4678" w:type="dxa"/>
            <w:vAlign w:val="center"/>
          </w:tcPr>
          <w:p w:rsidR="00FD744E" w:rsidRPr="004E1E02" w:rsidRDefault="00FD744E" w:rsidP="00D43B4A">
            <w:pPr>
              <w:spacing w:line="240" w:lineRule="auto"/>
              <w:rPr>
                <w:ins w:id="289" w:author="Donizete Buzarosco" w:date="2016-06-27T11:14:00Z"/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0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1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2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3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4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5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6" w:author="Donizete Buzarosco" w:date="2016-06-27T11:14:00Z"/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FD744E" w:rsidRPr="007203A5" w:rsidRDefault="00FD744E" w:rsidP="00D43B4A">
            <w:pPr>
              <w:spacing w:line="240" w:lineRule="auto"/>
              <w:jc w:val="center"/>
              <w:rPr>
                <w:ins w:id="297" w:author="Donizete Buzarosco" w:date="2016-06-27T11:14:00Z"/>
                <w:rFonts w:ascii="Arial" w:hAnsi="Arial" w:cs="Arial"/>
                <w:b/>
              </w:rPr>
            </w:pPr>
          </w:p>
        </w:tc>
      </w:tr>
    </w:tbl>
    <w:p w:rsidR="00FD744E" w:rsidRDefault="00FD744E" w:rsidP="001C7CF4">
      <w:pPr>
        <w:pStyle w:val="PargrafodaLista"/>
        <w:jc w:val="both"/>
        <w:outlineLvl w:val="0"/>
        <w:rPr>
          <w:ins w:id="298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p w:rsidR="00FD744E" w:rsidRDefault="00FD744E" w:rsidP="001C7CF4">
      <w:pPr>
        <w:pStyle w:val="PargrafodaLista"/>
        <w:jc w:val="both"/>
        <w:outlineLvl w:val="0"/>
        <w:rPr>
          <w:ins w:id="299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p w:rsidR="00FD744E" w:rsidRDefault="00FD744E" w:rsidP="001C7CF4">
      <w:pPr>
        <w:pStyle w:val="PargrafodaLista"/>
        <w:jc w:val="both"/>
        <w:outlineLvl w:val="0"/>
        <w:rPr>
          <w:ins w:id="300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p w:rsidR="00FD744E" w:rsidRDefault="00FD744E" w:rsidP="001C7CF4">
      <w:pPr>
        <w:pStyle w:val="PargrafodaLista"/>
        <w:jc w:val="both"/>
        <w:outlineLvl w:val="0"/>
        <w:rPr>
          <w:ins w:id="301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p w:rsidR="00FD744E" w:rsidRDefault="00FD744E" w:rsidP="001C7CF4">
      <w:pPr>
        <w:pStyle w:val="PargrafodaLista"/>
        <w:jc w:val="both"/>
        <w:outlineLvl w:val="0"/>
        <w:rPr>
          <w:ins w:id="302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p w:rsidR="00FD744E" w:rsidRDefault="00FD744E" w:rsidP="001C7CF4">
      <w:pPr>
        <w:pStyle w:val="PargrafodaLista"/>
        <w:jc w:val="both"/>
        <w:outlineLvl w:val="0"/>
        <w:rPr>
          <w:ins w:id="303" w:author="Donizete Buzarosco" w:date="2016-06-27T11:14:00Z"/>
          <w:rFonts w:eastAsia="Times New Roman"/>
          <w:b/>
          <w:bCs/>
          <w:smallCaps/>
          <w:szCs w:val="20"/>
          <w:lang w:eastAsia="pt-BR" w:bidi="ar-SA"/>
        </w:rPr>
      </w:pPr>
    </w:p>
    <w:p w:rsidR="00FD744E" w:rsidRDefault="00FD744E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p w:rsidR="00982402" w:rsidRDefault="00982402" w:rsidP="00982402">
      <w:pPr>
        <w:pStyle w:val="Ttulo1"/>
        <w:numPr>
          <w:ilvl w:val="0"/>
          <w:numId w:val="8"/>
        </w:numPr>
        <w:rPr>
          <w:rStyle w:val="TtulodoLivro"/>
          <w:rFonts w:ascii="Arial" w:eastAsia="Droid Sans" w:hAnsi="Arial" w:cs="Arial"/>
          <w:color w:val="auto"/>
          <w:sz w:val="28"/>
          <w:szCs w:val="28"/>
          <w:lang w:eastAsia="zh-CN" w:bidi="hi-IN"/>
        </w:rPr>
      </w:pPr>
      <w:r>
        <w:rPr>
          <w:rStyle w:val="TtulodoLivro"/>
          <w:rFonts w:ascii="Arial" w:eastAsia="Droid Sans" w:hAnsi="Arial" w:cs="Arial"/>
          <w:color w:val="auto"/>
          <w:sz w:val="28"/>
          <w:szCs w:val="28"/>
          <w:lang w:eastAsia="zh-CN" w:bidi="hi-IN"/>
        </w:rPr>
        <w:t>REFERENCIA BIBLIOGRÁFICA</w:t>
      </w:r>
    </w:p>
    <w:p w:rsidR="00982402" w:rsidRDefault="00982402" w:rsidP="00982402">
      <w:pPr>
        <w:rPr>
          <w:lang w:eastAsia="zh-CN" w:bidi="hi-IN"/>
        </w:rPr>
      </w:pPr>
    </w:p>
    <w:p w:rsidR="00982402" w:rsidRPr="00982402" w:rsidRDefault="00982402" w:rsidP="00982402">
      <w:pPr>
        <w:suppressAutoHyphens w:val="0"/>
        <w:autoSpaceDE w:val="0"/>
        <w:autoSpaceDN w:val="0"/>
        <w:adjustRightInd w:val="0"/>
        <w:spacing w:line="240" w:lineRule="auto"/>
        <w:rPr>
          <w:lang w:eastAsia="zh-CN" w:bidi="hi-IN"/>
        </w:rPr>
      </w:pP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BECK, K. et al. </w:t>
      </w:r>
      <w:r>
        <w:rPr>
          <w:rFonts w:ascii="NimbusSanL-ReguItal" w:eastAsiaTheme="minorHAnsi" w:hAnsi="NimbusSanL-ReguItal" w:cs="NimbusSanL-ReguItal"/>
          <w:color w:val="000000"/>
          <w:sz w:val="24"/>
          <w:szCs w:val="24"/>
        </w:rPr>
        <w:t>Manifesto para Desenvolvimento Ágil de Software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. 2001. Disponível em:</w:t>
      </w:r>
      <w:r>
        <w:rPr>
          <w:rFonts w:ascii="NimbusSanL-Regu" w:eastAsiaTheme="minorHAnsi" w:hAnsi="NimbusSanL-Regu" w:cs="NimbusSanL-Regu"/>
          <w:color w:val="2905C4"/>
          <w:sz w:val="24"/>
          <w:szCs w:val="24"/>
        </w:rPr>
        <w:t>&lt;http://agilemanifesto.org/iso/ptbr&gt;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. Acesso em: 13jun. 2016.</w:t>
      </w:r>
    </w:p>
    <w:p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:rsidR="006640B2" w:rsidRDefault="0098240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GRAY, C. F.; LARSON, E. W. </w:t>
      </w:r>
      <w:r>
        <w:rPr>
          <w:rFonts w:ascii="NimbusSanL-ReguItal" w:eastAsiaTheme="minorHAnsi" w:hAnsi="NimbusSanL-ReguItal" w:cs="NimbusSanL-ReguItal"/>
          <w:sz w:val="24"/>
          <w:szCs w:val="24"/>
        </w:rPr>
        <w:t>Gerenciamento de Projetos - o processo gerencial</w:t>
      </w:r>
      <w:r>
        <w:rPr>
          <w:rFonts w:ascii="NimbusSanL-Regu" w:eastAsiaTheme="minorHAnsi" w:hAnsi="NimbusSanL-Regu" w:cs="NimbusSanL-Regu"/>
          <w:sz w:val="24"/>
          <w:szCs w:val="24"/>
        </w:rPr>
        <w:t>. 4. ed.São Paulo: MCGRAW-HILL BRASIL, 2009. 589 p.</w:t>
      </w:r>
    </w:p>
    <w:p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:rsidR="00A32646" w:rsidRP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KERZNER, H. </w:t>
      </w:r>
      <w:r>
        <w:rPr>
          <w:rFonts w:ascii="NimbusSanL-ReguItal" w:eastAsiaTheme="minorHAnsi" w:hAnsi="NimbusSanL-ReguItal" w:cs="NimbusSanL-ReguItal"/>
          <w:sz w:val="24"/>
          <w:szCs w:val="24"/>
        </w:rPr>
        <w:t>Gerenciamento de Projetos</w:t>
      </w:r>
      <w:r>
        <w:rPr>
          <w:rFonts w:ascii="NimbusSanL-Regu" w:eastAsiaTheme="minorHAnsi" w:hAnsi="NimbusSanL-Regu" w:cs="NimbusSanL-Regu"/>
          <w:sz w:val="24"/>
          <w:szCs w:val="24"/>
        </w:rPr>
        <w:t>: uma abordagem sistêmica paraplanejamento, programação e controle. 10. ed. São Paulo: Blucher, 2011. 676 p.</w:t>
      </w:r>
    </w:p>
    <w:p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</w:p>
    <w:p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PRESSMAN, R. </w:t>
      </w:r>
      <w:r>
        <w:rPr>
          <w:rFonts w:ascii="NimbusSanL-ReguItal" w:eastAsiaTheme="minorHAnsi" w:hAnsi="NimbusSanL-ReguItal" w:cs="NimbusSanL-ReguItal"/>
          <w:color w:val="000000"/>
          <w:sz w:val="24"/>
          <w:szCs w:val="24"/>
        </w:rPr>
        <w:t>Engenharia de software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. 6. ed. McGraw-Hill, 2006. ISBN</w:t>
      </w:r>
    </w:p>
    <w:p w:rsidR="006640B2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9788586804571. </w:t>
      </w:r>
    </w:p>
    <w:p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</w:p>
    <w:p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Ital" w:eastAsiaTheme="minorHAnsi" w:hAnsi="NimbusSanL-ReguItal" w:cs="NimbusSanL-ReguItal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PRIKLADNICKI, R.; WILLI, R.; MILANI, F. </w:t>
      </w:r>
      <w:r>
        <w:rPr>
          <w:rFonts w:ascii="NimbusSanL-ReguItal" w:eastAsiaTheme="minorHAnsi" w:hAnsi="NimbusSanL-ReguItal" w:cs="NimbusSanL-ReguItal"/>
          <w:sz w:val="24"/>
          <w:szCs w:val="24"/>
        </w:rPr>
        <w:t>Métodos ágeis para desenvolvimento de</w:t>
      </w:r>
    </w:p>
    <w:p w:rsidR="00A32646" w:rsidRPr="00A81475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  <w:r w:rsidRPr="00A81475">
        <w:rPr>
          <w:rFonts w:ascii="NimbusSanL-ReguItal" w:eastAsiaTheme="minorHAnsi" w:hAnsi="NimbusSanL-ReguItal" w:cs="NimbusSanL-ReguItal"/>
          <w:sz w:val="24"/>
          <w:szCs w:val="24"/>
          <w:lang w:val="en-US"/>
        </w:rPr>
        <w:t>software</w:t>
      </w:r>
      <w:r w:rsidRPr="00A81475">
        <w:rPr>
          <w:rFonts w:ascii="NimbusSanL-Regu" w:eastAsiaTheme="minorHAnsi" w:hAnsi="NimbusSanL-Regu" w:cs="NimbusSanL-Regu"/>
          <w:sz w:val="24"/>
          <w:szCs w:val="24"/>
          <w:lang w:val="en-US"/>
        </w:rPr>
        <w:t>. Porto Alegre: Bookman, 2014. 289 p.</w:t>
      </w:r>
    </w:p>
    <w:p w:rsidR="00A32646" w:rsidRPr="00A81475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</w:p>
    <w:p w:rsidR="00A32646" w:rsidRPr="00A81475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  <w:r w:rsidRPr="00A81475">
        <w:rPr>
          <w:rFonts w:ascii="NimbusSanL-Regu" w:eastAsiaTheme="minorHAnsi" w:hAnsi="NimbusSanL-Regu" w:cs="NimbusSanL-Regu"/>
          <w:sz w:val="24"/>
          <w:szCs w:val="24"/>
          <w:lang w:val="en-US"/>
        </w:rPr>
        <w:t xml:space="preserve">PROJECT MANAGEMENT INSTITUTE. </w:t>
      </w:r>
      <w:r>
        <w:rPr>
          <w:rFonts w:ascii="NimbusSanL-ReguItal" w:eastAsiaTheme="minorHAnsi" w:hAnsi="NimbusSanL-ReguItal" w:cs="NimbusSanL-ReguItal"/>
          <w:sz w:val="24"/>
          <w:szCs w:val="24"/>
        </w:rPr>
        <w:t>Guia PMBOK</w:t>
      </w:r>
      <w:r>
        <w:rPr>
          <w:rFonts w:ascii="NimbusSanL-Regu" w:eastAsiaTheme="minorHAnsi" w:hAnsi="NimbusSanL-Regu" w:cs="NimbusSanL-Regu"/>
          <w:sz w:val="24"/>
          <w:szCs w:val="24"/>
        </w:rPr>
        <w:t xml:space="preserve">: Um guia do conhecimento emgerenciamento de projetos. </w:t>
      </w:r>
      <w:r w:rsidRPr="00A81475">
        <w:rPr>
          <w:rFonts w:ascii="NimbusSanL-Regu" w:eastAsiaTheme="minorHAnsi" w:hAnsi="NimbusSanL-Regu" w:cs="NimbusSanL-Regu"/>
          <w:sz w:val="24"/>
          <w:szCs w:val="24"/>
          <w:lang w:val="en-US"/>
        </w:rPr>
        <w:t>[S.l.]: Saraiva, 2013. 496 p.</w:t>
      </w:r>
    </w:p>
    <w:p w:rsidR="00A32646" w:rsidRPr="00A81475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</w:p>
    <w:p w:rsidR="00A32646" w:rsidRPr="00A81475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  <w:r w:rsidRPr="00A81475">
        <w:rPr>
          <w:rFonts w:ascii="NimbusSanL-Regu" w:eastAsiaTheme="minorHAnsi" w:hAnsi="NimbusSanL-Regu" w:cs="NimbusSanL-Regu"/>
          <w:sz w:val="24"/>
          <w:szCs w:val="24"/>
          <w:lang w:val="en-US"/>
        </w:rPr>
        <w:t xml:space="preserve">STANDISH GROUP. </w:t>
      </w:r>
      <w:r w:rsidRPr="00A81475">
        <w:rPr>
          <w:rFonts w:ascii="NimbusSanL-ReguItal" w:eastAsiaTheme="minorHAnsi" w:hAnsi="NimbusSanL-ReguItal" w:cs="NimbusSanL-ReguItal"/>
          <w:sz w:val="24"/>
          <w:szCs w:val="24"/>
          <w:lang w:val="en-US"/>
        </w:rPr>
        <w:t>The Chaos Report</w:t>
      </w:r>
      <w:r w:rsidRPr="00A81475">
        <w:rPr>
          <w:rFonts w:ascii="NimbusSanL-Regu" w:eastAsiaTheme="minorHAnsi" w:hAnsi="NimbusSanL-Regu" w:cs="NimbusSanL-Regu"/>
          <w:sz w:val="24"/>
          <w:szCs w:val="24"/>
          <w:lang w:val="en-US"/>
        </w:rPr>
        <w:t>. [S.l.], 2013.</w:t>
      </w:r>
    </w:p>
    <w:p w:rsidR="00B455A2" w:rsidRPr="00A81475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</w:p>
    <w:p w:rsidR="00B455A2" w:rsidRPr="00A81475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</w:p>
    <w:p w:rsidR="00B455A2" w:rsidRPr="00A81475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</w:p>
    <w:p w:rsidR="00B455A2" w:rsidRPr="00A81475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</w:p>
    <w:p w:rsidR="00B455A2" w:rsidRPr="00A81475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  <w:lang w:val="en-US"/>
        </w:rPr>
      </w:pPr>
    </w:p>
    <w:p w:rsidR="00A32646" w:rsidRPr="00A81475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Arial" w:hAnsi="Arial" w:cs="Arial"/>
          <w:lang w:val="en-US"/>
        </w:rPr>
      </w:pPr>
    </w:p>
    <w:p w:rsidR="006640B2" w:rsidRPr="00A81475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  <w:lang w:val="en-US"/>
        </w:rPr>
      </w:pPr>
    </w:p>
    <w:p w:rsidR="006640B2" w:rsidRPr="00A81475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  <w:lang w:val="en-US"/>
        </w:rPr>
      </w:pPr>
    </w:p>
    <w:p w:rsidR="000659AA" w:rsidRDefault="000659AA" w:rsidP="000659AA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</w:p>
    <w:p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Bruno Fernandes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Donizete Bruzarosco</w:t>
      </w:r>
    </w:p>
    <w:p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(acadêmico)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(orientador)</w:t>
      </w:r>
    </w:p>
    <w:p w:rsidR="007010EE" w:rsidRPr="0012608C" w:rsidRDefault="007010EE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sectPr w:rsidR="007010EE" w:rsidRPr="0012608C" w:rsidSect="00F77B92">
      <w:headerReference w:type="default" r:id="rId10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Donizete Buzarosco" w:date="2016-06-27T11:22:00Z" w:initials="DB">
    <w:p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em um docto que lhe enviei anteriormente por mensagem (em anexo), lhe indiquei o que deve ser contemplado em uma INTRODUÇÃO.</w:t>
      </w:r>
    </w:p>
    <w:p w:rsidR="00A06002" w:rsidRDefault="00A06002" w:rsidP="00A06002">
      <w:pPr>
        <w:pStyle w:val="Textodecomentrio"/>
      </w:pPr>
      <w:r>
        <w:t>Solicito que ao desenvolvê-la, marque as parte do texto com comentários, indicando a que requisito da introdução se refere. Por exemplo, marque uma parte do texto e indique por comentário, se refere a relevância do tema ou trata o problema da pesquisa, etc.</w:t>
      </w:r>
    </w:p>
  </w:comment>
  <w:comment w:id="7" w:author="Donizete Buzarosco" w:date="2016-06-27T11:22:00Z" w:initials="DB">
    <w:p w:rsidR="00A06002" w:rsidRPr="000A3B34" w:rsidRDefault="00A06002" w:rsidP="00A06002">
      <w:pPr>
        <w:pStyle w:val="Textodecomentrio"/>
      </w:pPr>
      <w:r>
        <w:rPr>
          <w:rStyle w:val="Refdecomentrio"/>
        </w:rPr>
        <w:annotationRef/>
      </w:r>
      <w:r>
        <w:t>Na bibliotec da UEM h</w:t>
      </w:r>
      <w:r w:rsidRPr="000A3B34">
        <w:t>á vers</w:t>
      </w:r>
      <w:r>
        <w:t>ão mais atualizada do Pressman e do Sommerville, os quais são considerados dois clássicos da eng. de software.</w:t>
      </w:r>
    </w:p>
  </w:comment>
  <w:comment w:id="6" w:author="Bruno Fernandes" w:date="2016-06-27T11:22:00Z" w:initials="BF">
    <w:p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Professor, qual data devo usar em uma citação? A data de publicação do livro traduzido ou do original?</w:t>
      </w:r>
    </w:p>
    <w:p w:rsidR="00A06002" w:rsidRDefault="00A06002" w:rsidP="00A06002">
      <w:pPr>
        <w:pStyle w:val="Textodecomentrio"/>
      </w:pPr>
      <w:r>
        <w:t>Eu us</w:t>
      </w:r>
      <w:r w:rsidR="006F7CBF">
        <w:t>o a data da publicação, pois se</w:t>
      </w:r>
      <w:r>
        <w:t xml:space="preserve"> ainda está sendo publicado é porque continua atual.</w:t>
      </w:r>
    </w:p>
  </w:comment>
  <w:comment w:id="8" w:author="Bruno Fernandes" w:date="2016-06-27T11:22:00Z" w:initials="BF">
    <w:p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 xml:space="preserve">The StandishGroup é uma organização que trabalha para a melhoria do gerenciamento de projetos de software: </w:t>
      </w:r>
      <w:hyperlink r:id="rId1" w:history="1">
        <w:r w:rsidRPr="00410313">
          <w:rPr>
            <w:rStyle w:val="Hyperlink"/>
          </w:rPr>
          <w:t>http://www.standishgroup.com/about</w:t>
        </w:r>
      </w:hyperlink>
    </w:p>
    <w:p w:rsidR="00A06002" w:rsidRDefault="00A06002" w:rsidP="00A06002">
      <w:pPr>
        <w:pStyle w:val="Textodecomentrio"/>
      </w:pPr>
    </w:p>
    <w:p w:rsidR="00A06002" w:rsidRDefault="00A06002" w:rsidP="00A06002">
      <w:pPr>
        <w:pStyle w:val="Textodecomentrio"/>
      </w:pPr>
      <w:r>
        <w:t>Pelo que eu estou entendendo é um site que disponibilizou o texto.</w:t>
      </w:r>
    </w:p>
    <w:p w:rsidR="00A06002" w:rsidRDefault="00A06002" w:rsidP="00A06002">
      <w:pPr>
        <w:pStyle w:val="Textodecomentrio"/>
      </w:pPr>
      <w:r>
        <w:t>Assim, verifique o formato para citação deste.</w:t>
      </w:r>
    </w:p>
  </w:comment>
  <w:comment w:id="42" w:author="Donizete Buzarosco" w:date="2016-06-27T11:22:00Z" w:initials="DB">
    <w:p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a citação está invertida</w:t>
      </w:r>
    </w:p>
    <w:p w:rsidR="00A06002" w:rsidRDefault="00A06002" w:rsidP="00A06002">
      <w:pPr>
        <w:pStyle w:val="Textodecomentrio"/>
      </w:pPr>
      <w:r>
        <w:t>A organização autora é o PMI e o PMBOK é o documento que contemas boa práticas. o Ano deve ser da última versão do PMBOK.</w:t>
      </w:r>
    </w:p>
  </w:comment>
  <w:comment w:id="43" w:author="Bruno Fernandes" w:date="2016-06-27T11:22:00Z" w:initials="BF">
    <w:p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1.Realmente estava invertida. Já arrumei.</w:t>
      </w:r>
    </w:p>
    <w:p w:rsidR="00A06002" w:rsidRDefault="00A06002" w:rsidP="00A06002">
      <w:pPr>
        <w:pStyle w:val="Textodecomentrio"/>
      </w:pPr>
      <w:r>
        <w:t xml:space="preserve">2.A última versão (em inglês) é a 2013. </w:t>
      </w:r>
    </w:p>
    <w:p w:rsidR="00A06002" w:rsidRDefault="00A06002" w:rsidP="00A06002">
      <w:pPr>
        <w:pStyle w:val="Textodecomentrio"/>
      </w:pPr>
      <w:r>
        <w:t xml:space="preserve">3.Quando se usa siglas é bom colocar seu significado na primeira utilização, ou não precisa, visto que existirá o Glossário? </w:t>
      </w:r>
    </w:p>
    <w:p w:rsidR="00A06002" w:rsidRDefault="00A06002" w:rsidP="00A06002">
      <w:pPr>
        <w:pStyle w:val="Textodecomentrio"/>
      </w:pPr>
    </w:p>
    <w:p w:rsidR="00A06002" w:rsidRDefault="00A06002" w:rsidP="00A06002">
      <w:pPr>
        <w:pStyle w:val="Textodecomentrio"/>
      </w:pPr>
      <w:r>
        <w:t>Neste caso não se coloca por extenso em virtude fo formato da citação feita</w:t>
      </w:r>
    </w:p>
    <w:p w:rsidR="00A06002" w:rsidRDefault="00A06002" w:rsidP="00A06002">
      <w:pPr>
        <w:pStyle w:val="Textodecomentrio"/>
      </w:pPr>
    </w:p>
    <w:p w:rsidR="00A06002" w:rsidRDefault="00A06002" w:rsidP="00A06002">
      <w:pPr>
        <w:pStyle w:val="Textodecomentrio"/>
      </w:pPr>
      <w:r>
        <w:t>4.Outra dúvida, aqui devo usar o ano da publicação em inglês ou da tradução?</w:t>
      </w:r>
    </w:p>
    <w:p w:rsidR="00A06002" w:rsidRDefault="00A06002" w:rsidP="00A06002">
      <w:pPr>
        <w:pStyle w:val="Textodecomentrio"/>
      </w:pPr>
      <w:r>
        <w:t>Nesse caso vamos o ano da publicação pois se trata da última versão  do PMBOK gerada.</w:t>
      </w:r>
    </w:p>
  </w:comment>
  <w:comment w:id="46" w:author="Donizete Buzarosco" w:date="2016-06-27T11:22:00Z" w:initials="DB">
    <w:p w:rsidR="00F425FF" w:rsidRDefault="00F425FF">
      <w:pPr>
        <w:pStyle w:val="Textodecomentrio"/>
      </w:pPr>
      <w:r>
        <w:rPr>
          <w:rStyle w:val="Refdecomentrio"/>
        </w:rPr>
        <w:annotationRef/>
      </w:r>
      <w:r>
        <w:t>As definições feita anteriormente de gerenciamento de projeto é genérica, isto é, serve para qualquer tipo de projeto. Porém, é preciso definir gerência de projeto na área espec</w:t>
      </w:r>
      <w:r w:rsidR="007E37C6">
        <w:t>ífica de software. Tal definição pode ser encontrada em qualquer livro de Engenharia de Software</w:t>
      </w:r>
    </w:p>
  </w:comment>
  <w:comment w:id="106" w:author="Bruno Fernandes" w:date="2016-06-27T11:22:00Z" w:initials="BF">
    <w:p w:rsidR="00CA4176" w:rsidRDefault="00CA4176">
      <w:pPr>
        <w:pStyle w:val="Textodecomentrio"/>
      </w:pPr>
      <w:r>
        <w:rPr>
          <w:rStyle w:val="Refdecomentrio"/>
        </w:rPr>
        <w:annotationRef/>
      </w:r>
    </w:p>
  </w:comment>
  <w:comment w:id="118" w:author="Donizete Buzarosco" w:date="2016-06-27T11:22:00Z" w:initials="DB">
    <w:p w:rsidR="00FD744E" w:rsidRDefault="00FD744E">
      <w:pPr>
        <w:pStyle w:val="Textodecomentrio"/>
      </w:pPr>
      <w:r>
        <w:rPr>
          <w:rStyle w:val="Refdecomentrio"/>
        </w:rPr>
        <w:annotationRef/>
      </w:r>
      <w:r>
        <w:t>descrever sucintamente como cada etapa será realizada</w:t>
      </w:r>
    </w:p>
  </w:comment>
  <w:comment w:id="146" w:author="Donizete Buzarosco" w:date="2016-06-27T11:24:00Z" w:initials="DB">
    <w:p w:rsidR="00FF7F86" w:rsidRDefault="00FF7F86">
      <w:pPr>
        <w:pStyle w:val="Textodecomentrio"/>
      </w:pPr>
      <w:r>
        <w:rPr>
          <w:rStyle w:val="Refdecomentrio"/>
        </w:rPr>
        <w:annotationRef/>
      </w:r>
      <w:r>
        <w:t>este cronograma não fará parte da monografia final, mas deverá fazer parte dos relatórios técnicos com sua análise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49C978" w15:done="0"/>
  <w15:commentEx w15:paraId="6EB305C6" w15:done="1"/>
  <w15:commentEx w15:paraId="1C8E9361" w15:done="1"/>
  <w15:commentEx w15:paraId="315B7FEC" w15:done="1"/>
  <w15:commentEx w15:paraId="45058A9C" w15:done="1"/>
  <w15:commentEx w15:paraId="6F293CD7" w15:done="1"/>
  <w15:commentEx w15:paraId="232AC71E" w15:done="1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51C" w:rsidRDefault="00A3751C">
      <w:pPr>
        <w:spacing w:line="240" w:lineRule="auto"/>
      </w:pPr>
      <w:r>
        <w:separator/>
      </w:r>
    </w:p>
  </w:endnote>
  <w:endnote w:type="continuationSeparator" w:id="1">
    <w:p w:rsidR="00A3751C" w:rsidRDefault="00A37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51C" w:rsidRDefault="00A3751C">
      <w:pPr>
        <w:spacing w:line="240" w:lineRule="auto"/>
      </w:pPr>
      <w:r>
        <w:separator/>
      </w:r>
    </w:p>
  </w:footnote>
  <w:footnote w:type="continuationSeparator" w:id="1">
    <w:p w:rsidR="00A3751C" w:rsidRDefault="00A375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B92" w:rsidRDefault="00A3751C">
    <w:pPr>
      <w:pStyle w:val="Cabealho"/>
      <w:jc w:val="right"/>
    </w:pPr>
  </w:p>
  <w:p w:rsidR="00F77B92" w:rsidRDefault="00A3751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B92" w:rsidRDefault="00A3751C">
    <w:pPr>
      <w:pStyle w:val="Cabealho"/>
      <w:jc w:val="right"/>
    </w:pPr>
  </w:p>
  <w:p w:rsidR="00F77B92" w:rsidRDefault="00A3751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282"/>
    <w:multiLevelType w:val="hybridMultilevel"/>
    <w:tmpl w:val="D87E0998"/>
    <w:lvl w:ilvl="0" w:tplc="683AE49C">
      <w:start w:val="7"/>
      <w:numFmt w:val="decimal"/>
      <w:lvlText w:val="%1."/>
      <w:lvlJc w:val="left"/>
      <w:pPr>
        <w:ind w:left="720" w:hanging="360"/>
      </w:pPr>
      <w:rPr>
        <w:rFonts w:eastAsia="Droid San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6A6C"/>
    <w:multiLevelType w:val="multilevel"/>
    <w:tmpl w:val="E3C6C93C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">
    <w:nsid w:val="217E129E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667C3"/>
    <w:multiLevelType w:val="hybridMultilevel"/>
    <w:tmpl w:val="4BEC05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7D2C67"/>
    <w:multiLevelType w:val="hybridMultilevel"/>
    <w:tmpl w:val="2E6A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665CC"/>
    <w:multiLevelType w:val="hybridMultilevel"/>
    <w:tmpl w:val="D28AB530"/>
    <w:lvl w:ilvl="0" w:tplc="F208A5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70237"/>
    <w:multiLevelType w:val="hybridMultilevel"/>
    <w:tmpl w:val="F3942CA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3DC73478"/>
    <w:multiLevelType w:val="multilevel"/>
    <w:tmpl w:val="1B5265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8">
    <w:nsid w:val="408156DE"/>
    <w:multiLevelType w:val="hybridMultilevel"/>
    <w:tmpl w:val="B1E05390"/>
    <w:lvl w:ilvl="0" w:tplc="33F007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73B20"/>
    <w:multiLevelType w:val="hybridMultilevel"/>
    <w:tmpl w:val="0EA6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33488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6C7B3E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F51B9"/>
    <w:multiLevelType w:val="multilevel"/>
    <w:tmpl w:val="8CCE637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no Fernandes">
    <w15:presenceInfo w15:providerId="AD" w15:userId="S-1-5-21-789336058-287218729-682003330-1781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trackRevisio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0666"/>
    <w:rsid w:val="000471B8"/>
    <w:rsid w:val="000659AA"/>
    <w:rsid w:val="00070666"/>
    <w:rsid w:val="000A5B57"/>
    <w:rsid w:val="0012608C"/>
    <w:rsid w:val="001704D0"/>
    <w:rsid w:val="001C7CF4"/>
    <w:rsid w:val="00225BD4"/>
    <w:rsid w:val="00264544"/>
    <w:rsid w:val="003A50A7"/>
    <w:rsid w:val="003E5926"/>
    <w:rsid w:val="004149A3"/>
    <w:rsid w:val="00451B60"/>
    <w:rsid w:val="00542DB0"/>
    <w:rsid w:val="005D7B39"/>
    <w:rsid w:val="006640B2"/>
    <w:rsid w:val="006C541A"/>
    <w:rsid w:val="006C59DD"/>
    <w:rsid w:val="006F7CBF"/>
    <w:rsid w:val="007010EE"/>
    <w:rsid w:val="007E37C6"/>
    <w:rsid w:val="007E659B"/>
    <w:rsid w:val="00823759"/>
    <w:rsid w:val="00855F03"/>
    <w:rsid w:val="00870BB7"/>
    <w:rsid w:val="008F1388"/>
    <w:rsid w:val="009454FC"/>
    <w:rsid w:val="00982402"/>
    <w:rsid w:val="00A06002"/>
    <w:rsid w:val="00A32646"/>
    <w:rsid w:val="00A34F7E"/>
    <w:rsid w:val="00A3751C"/>
    <w:rsid w:val="00A81475"/>
    <w:rsid w:val="00B455A2"/>
    <w:rsid w:val="00B56C79"/>
    <w:rsid w:val="00C13186"/>
    <w:rsid w:val="00C33F63"/>
    <w:rsid w:val="00CA4176"/>
    <w:rsid w:val="00CB45B9"/>
    <w:rsid w:val="00CC007A"/>
    <w:rsid w:val="00CE0AB3"/>
    <w:rsid w:val="00D63A29"/>
    <w:rsid w:val="00D828EE"/>
    <w:rsid w:val="00DC0159"/>
    <w:rsid w:val="00EF5352"/>
    <w:rsid w:val="00F4157B"/>
    <w:rsid w:val="00F425FF"/>
    <w:rsid w:val="00FD744E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02"/>
    <w:pPr>
      <w:suppressAutoHyphens/>
      <w:spacing w:after="0" w:line="254" w:lineRule="auto"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06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A06002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0600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Vnculodendice">
    <w:name w:val="Vínculo de índice"/>
    <w:rsid w:val="00A06002"/>
  </w:style>
  <w:style w:type="paragraph" w:customStyle="1" w:styleId="Normal1">
    <w:name w:val="Normal1"/>
    <w:rsid w:val="00A06002"/>
    <w:pPr>
      <w:widowControl w:val="0"/>
      <w:suppressAutoHyphens/>
      <w:spacing w:after="0" w:line="240" w:lineRule="auto"/>
      <w:textAlignment w:val="baseline"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paragraph" w:styleId="PargrafodaLista">
    <w:name w:val="List Paragraph"/>
    <w:basedOn w:val="Normal1"/>
    <w:uiPriority w:val="34"/>
    <w:qFormat/>
    <w:rsid w:val="00A06002"/>
    <w:pPr>
      <w:ind w:left="720"/>
      <w:contextualSpacing/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A06002"/>
    <w:pPr>
      <w:suppressAutoHyphens w:val="0"/>
      <w:spacing w:line="256" w:lineRule="auto"/>
    </w:pPr>
    <w:rPr>
      <w:rFonts w:ascii="Calibri Light" w:eastAsia="Droid Sans" w:hAnsi="Calibri Light" w:cs="Calibri"/>
      <w:color w:val="2E74B5"/>
      <w:lang w:eastAsia="pt-BR"/>
    </w:rPr>
  </w:style>
  <w:style w:type="paragraph" w:styleId="Sumrio2">
    <w:name w:val="toc 2"/>
    <w:basedOn w:val="Normal1"/>
    <w:next w:val="Normal1"/>
    <w:autoRedefine/>
    <w:uiPriority w:val="39"/>
    <w:unhideWhenUsed/>
    <w:qFormat/>
    <w:rsid w:val="00A06002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0659AA"/>
    <w:pPr>
      <w:tabs>
        <w:tab w:val="right" w:leader="dot" w:pos="9061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Cabealho">
    <w:name w:val="header"/>
    <w:basedOn w:val="Normal1"/>
    <w:link w:val="CabealhoChar"/>
    <w:uiPriority w:val="99"/>
    <w:unhideWhenUsed/>
    <w:rsid w:val="00A06002"/>
    <w:pPr>
      <w:tabs>
        <w:tab w:val="center" w:pos="4252"/>
        <w:tab w:val="right" w:pos="8504"/>
      </w:tabs>
    </w:pPr>
    <w:rPr>
      <w:rFonts w:eastAsia="Times New Roman" w:cs="Times New Roman"/>
      <w:sz w:val="20"/>
      <w:szCs w:val="20"/>
      <w:lang w:eastAsia="pt-BR" w:bidi="ar-SA"/>
    </w:rPr>
  </w:style>
  <w:style w:type="character" w:customStyle="1" w:styleId="CabealhoChar1">
    <w:name w:val="Cabeçalho Char1"/>
    <w:basedOn w:val="Fontepargpadro"/>
    <w:uiPriority w:val="99"/>
    <w:semiHidden/>
    <w:rsid w:val="00A06002"/>
    <w:rPr>
      <w:rFonts w:ascii="Calibri" w:eastAsia="Droid Sans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A06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002"/>
    <w:rPr>
      <w:rFonts w:ascii="Calibri" w:eastAsia="Droid Sans" w:hAnsi="Calibri" w:cs="Calibr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600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002"/>
    <w:rPr>
      <w:rFonts w:ascii="Segoe UI" w:eastAsia="Droid Sans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1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176"/>
    <w:rPr>
      <w:rFonts w:ascii="Calibri" w:eastAsia="Droid Sans" w:hAnsi="Calibri" w:cs="Calibri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A4176"/>
    <w:pPr>
      <w:spacing w:after="0" w:line="240" w:lineRule="auto"/>
    </w:pPr>
    <w:rPr>
      <w:rFonts w:ascii="Calibri" w:eastAsia="Droid Sans" w:hAnsi="Calibri" w:cs="Calibri"/>
    </w:rPr>
  </w:style>
  <w:style w:type="character" w:customStyle="1" w:styleId="Ttulo2Char">
    <w:name w:val="Título 2 Char"/>
    <w:basedOn w:val="Fontepargpadro"/>
    <w:link w:val="Ttulo2"/>
    <w:uiPriority w:val="9"/>
    <w:rsid w:val="00664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ndishgroup.com/abou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492E-88E9-4183-8B01-DB745595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Donizete Buzarosco</cp:lastModifiedBy>
  <cp:revision>13</cp:revision>
  <cp:lastPrinted>2016-06-13T23:46:00Z</cp:lastPrinted>
  <dcterms:created xsi:type="dcterms:W3CDTF">2016-06-27T16:31:00Z</dcterms:created>
  <dcterms:modified xsi:type="dcterms:W3CDTF">2016-06-27T18:24:00Z</dcterms:modified>
</cp:coreProperties>
</file>